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89F92" w14:textId="77777777" w:rsidR="00F60A5C" w:rsidRPr="003C5860" w:rsidRDefault="00F60A5C" w:rsidP="00F60A5C">
      <w:pPr>
        <w:ind w:left="0"/>
        <w:jc w:val="center"/>
        <w:rPr>
          <w:lang w:val="lt-LT"/>
        </w:rPr>
      </w:pPr>
      <w:r w:rsidRPr="003C5860">
        <w:rPr>
          <w:lang w:val="lt-LT"/>
        </w:rPr>
        <w:t>VILNIAUS UNIVERSITETAS</w:t>
      </w:r>
    </w:p>
    <w:p w14:paraId="759E9780" w14:textId="77777777" w:rsidR="00F60A5C" w:rsidRPr="003C5860" w:rsidRDefault="00F60A5C" w:rsidP="00F60A5C">
      <w:pPr>
        <w:ind w:left="0"/>
        <w:jc w:val="center"/>
        <w:rPr>
          <w:lang w:val="lt-LT"/>
        </w:rPr>
      </w:pPr>
      <w:r w:rsidRPr="003C5860">
        <w:rPr>
          <w:lang w:val="lt-LT"/>
        </w:rPr>
        <w:t>MATEMATIKOS IR INFORMATIKOS FAKULTETAS</w:t>
      </w:r>
    </w:p>
    <w:p w14:paraId="6027062E" w14:textId="77777777" w:rsidR="00F60A5C" w:rsidRPr="003C5860" w:rsidRDefault="00F60A5C" w:rsidP="00F60A5C">
      <w:pPr>
        <w:ind w:left="0"/>
        <w:jc w:val="center"/>
        <w:rPr>
          <w:lang w:val="lt-LT"/>
        </w:rPr>
      </w:pPr>
      <w:r w:rsidRPr="003C5860">
        <w:rPr>
          <w:lang w:val="lt-LT"/>
        </w:rPr>
        <w:t>PROGRAMŲ SISTEMŲ KATEDRA</w:t>
      </w:r>
    </w:p>
    <w:p w14:paraId="5424F624" w14:textId="77777777" w:rsidR="00F60A5C" w:rsidRPr="003C5860" w:rsidRDefault="00F60A5C" w:rsidP="00F60A5C">
      <w:pPr>
        <w:ind w:left="0"/>
        <w:jc w:val="center"/>
        <w:rPr>
          <w:lang w:val="lt-LT"/>
        </w:rPr>
      </w:pPr>
      <w:r w:rsidRPr="003C5860">
        <w:rPr>
          <w:lang w:val="lt-LT"/>
        </w:rPr>
        <w:t xml:space="preserve"> </w:t>
      </w:r>
    </w:p>
    <w:p w14:paraId="29039E58" w14:textId="77777777" w:rsidR="00F60A5C" w:rsidRPr="003C5860" w:rsidRDefault="00F60A5C" w:rsidP="00F60A5C">
      <w:pPr>
        <w:ind w:left="0"/>
        <w:jc w:val="center"/>
        <w:rPr>
          <w:lang w:val="lt-LT"/>
        </w:rPr>
      </w:pPr>
      <w:r w:rsidRPr="003C5860">
        <w:rPr>
          <w:lang w:val="lt-LT"/>
        </w:rPr>
        <w:t xml:space="preserve"> </w:t>
      </w:r>
    </w:p>
    <w:p w14:paraId="0ADE5297" w14:textId="77777777" w:rsidR="00F60A5C" w:rsidRPr="003C5860" w:rsidRDefault="00F60A5C" w:rsidP="00F60A5C">
      <w:pPr>
        <w:ind w:left="0"/>
        <w:jc w:val="center"/>
        <w:rPr>
          <w:lang w:val="lt-LT"/>
        </w:rPr>
      </w:pPr>
      <w:r w:rsidRPr="003C5860">
        <w:rPr>
          <w:lang w:val="lt-LT"/>
        </w:rPr>
        <w:t xml:space="preserve"> </w:t>
      </w:r>
    </w:p>
    <w:p w14:paraId="0E131C50" w14:textId="77777777" w:rsidR="00F60A5C" w:rsidRPr="003C5860" w:rsidRDefault="00F60A5C" w:rsidP="00F60A5C">
      <w:pPr>
        <w:pStyle w:val="Title"/>
        <w:ind w:left="0"/>
        <w:jc w:val="center"/>
        <w:rPr>
          <w:lang w:val="lt-LT"/>
        </w:rPr>
      </w:pPr>
      <w:bookmarkStart w:id="0" w:name="_j15cvxpwrdzm" w:colFirst="0" w:colLast="0"/>
      <w:bookmarkEnd w:id="0"/>
      <w:r w:rsidRPr="003C5860">
        <w:rPr>
          <w:lang w:val="lt-LT"/>
        </w:rPr>
        <w:t>Projektų valdymo sistema</w:t>
      </w:r>
    </w:p>
    <w:p w14:paraId="0E31D80C" w14:textId="77777777" w:rsidR="00F60A5C" w:rsidRPr="003C5860" w:rsidRDefault="00F60A5C" w:rsidP="00F60A5C">
      <w:pPr>
        <w:pStyle w:val="Subtitle"/>
        <w:ind w:left="0"/>
        <w:jc w:val="center"/>
        <w:rPr>
          <w:lang w:val="lt-LT"/>
        </w:rPr>
      </w:pPr>
      <w:bookmarkStart w:id="1" w:name="_kqatuui2og2p" w:colFirst="0" w:colLast="0"/>
      <w:bookmarkEnd w:id="1"/>
      <w:r w:rsidRPr="003C5860">
        <w:rPr>
          <w:lang w:val="lt-LT"/>
        </w:rPr>
        <w:t>Laboratorinis darbas</w:t>
      </w:r>
    </w:p>
    <w:p w14:paraId="2939F391" w14:textId="77777777" w:rsidR="00F60A5C" w:rsidRPr="003C5860" w:rsidRDefault="00F60A5C" w:rsidP="00F60A5C">
      <w:pPr>
        <w:ind w:left="0"/>
        <w:jc w:val="center"/>
        <w:rPr>
          <w:lang w:val="lt-LT"/>
        </w:rPr>
      </w:pPr>
      <w:r w:rsidRPr="003C5860">
        <w:rPr>
          <w:lang w:val="lt-LT"/>
        </w:rPr>
        <w:t xml:space="preserve"> </w:t>
      </w:r>
    </w:p>
    <w:p w14:paraId="2F41C5C9" w14:textId="77777777" w:rsidR="00F60A5C" w:rsidRPr="003C5860" w:rsidRDefault="00F60A5C" w:rsidP="00F60A5C">
      <w:pPr>
        <w:spacing w:after="100"/>
        <w:ind w:left="0"/>
        <w:jc w:val="right"/>
        <w:rPr>
          <w:lang w:val="lt-LT"/>
        </w:rPr>
      </w:pPr>
      <w:r w:rsidRPr="003C5860">
        <w:rPr>
          <w:lang w:val="lt-LT"/>
        </w:rPr>
        <w:t xml:space="preserve"> </w:t>
      </w:r>
    </w:p>
    <w:p w14:paraId="094D8E22" w14:textId="77777777" w:rsidR="00F60A5C" w:rsidRPr="003C5860" w:rsidRDefault="00F60A5C" w:rsidP="00F60A5C">
      <w:pPr>
        <w:spacing w:after="100"/>
        <w:ind w:left="0"/>
        <w:jc w:val="right"/>
        <w:rPr>
          <w:lang w:val="lt-LT"/>
        </w:rPr>
      </w:pPr>
      <w:r w:rsidRPr="003C5860">
        <w:rPr>
          <w:lang w:val="lt-LT"/>
        </w:rPr>
        <w:t xml:space="preserve"> </w:t>
      </w:r>
    </w:p>
    <w:p w14:paraId="7F526738" w14:textId="77777777" w:rsidR="00F60A5C" w:rsidRPr="003C5860" w:rsidRDefault="00F60A5C" w:rsidP="00F60A5C">
      <w:pPr>
        <w:spacing w:after="100"/>
        <w:ind w:left="0"/>
        <w:jc w:val="right"/>
        <w:rPr>
          <w:lang w:val="lt-LT"/>
        </w:rPr>
      </w:pPr>
      <w:r w:rsidRPr="003C5860">
        <w:rPr>
          <w:lang w:val="lt-LT"/>
        </w:rPr>
        <w:t xml:space="preserve"> </w:t>
      </w:r>
    </w:p>
    <w:p w14:paraId="174ECA61" w14:textId="77777777" w:rsidR="00F60A5C" w:rsidRPr="003C5860" w:rsidRDefault="00F60A5C" w:rsidP="00F60A5C">
      <w:pPr>
        <w:spacing w:after="100"/>
        <w:ind w:left="0"/>
        <w:jc w:val="right"/>
        <w:rPr>
          <w:lang w:val="lt-LT"/>
        </w:rPr>
      </w:pPr>
      <w:r w:rsidRPr="003C5860">
        <w:rPr>
          <w:lang w:val="lt-LT"/>
        </w:rPr>
        <w:t xml:space="preserve"> </w:t>
      </w:r>
    </w:p>
    <w:p w14:paraId="44B6A89B" w14:textId="77777777" w:rsidR="00F60A5C" w:rsidRPr="003C5860" w:rsidRDefault="00F60A5C" w:rsidP="00F60A5C">
      <w:pPr>
        <w:spacing w:after="100"/>
        <w:ind w:left="0"/>
        <w:jc w:val="right"/>
        <w:rPr>
          <w:lang w:val="lt-LT"/>
        </w:rPr>
      </w:pPr>
      <w:r w:rsidRPr="003C5860">
        <w:rPr>
          <w:lang w:val="lt-LT"/>
        </w:rPr>
        <w:t xml:space="preserve"> </w:t>
      </w:r>
    </w:p>
    <w:p w14:paraId="2E6F1315" w14:textId="77777777" w:rsidR="00F60A5C" w:rsidRPr="003C5860" w:rsidRDefault="00F60A5C" w:rsidP="00F60A5C">
      <w:pPr>
        <w:spacing w:after="100"/>
        <w:ind w:left="0"/>
        <w:jc w:val="right"/>
        <w:rPr>
          <w:lang w:val="lt-LT"/>
        </w:rPr>
      </w:pPr>
      <w:r w:rsidRPr="003C5860">
        <w:rPr>
          <w:lang w:val="lt-LT"/>
        </w:rPr>
        <w:t xml:space="preserve"> </w:t>
      </w:r>
    </w:p>
    <w:p w14:paraId="763BDF1F" w14:textId="77777777" w:rsidR="00F60A5C" w:rsidRPr="003C5860" w:rsidRDefault="00F60A5C" w:rsidP="00F60A5C">
      <w:pPr>
        <w:spacing w:after="100"/>
        <w:ind w:left="0"/>
        <w:jc w:val="right"/>
        <w:rPr>
          <w:lang w:val="lt-LT"/>
        </w:rPr>
      </w:pPr>
      <w:r w:rsidRPr="003C5860">
        <w:rPr>
          <w:lang w:val="lt-LT"/>
        </w:rPr>
        <w:t xml:space="preserve"> </w:t>
      </w:r>
    </w:p>
    <w:p w14:paraId="71EBA7F0" w14:textId="77777777" w:rsidR="00F60A5C" w:rsidRPr="003C5860" w:rsidRDefault="00F60A5C" w:rsidP="00F60A5C">
      <w:pPr>
        <w:spacing w:after="100"/>
        <w:ind w:left="0"/>
        <w:jc w:val="right"/>
        <w:rPr>
          <w:lang w:val="lt-LT"/>
        </w:rPr>
      </w:pPr>
      <w:r w:rsidRPr="003C5860">
        <w:rPr>
          <w:lang w:val="lt-LT"/>
        </w:rPr>
        <w:t xml:space="preserve"> </w:t>
      </w:r>
    </w:p>
    <w:p w14:paraId="78968FCE" w14:textId="77777777" w:rsidR="00F60A5C" w:rsidRPr="003C5860" w:rsidRDefault="00F60A5C" w:rsidP="00F60A5C">
      <w:pPr>
        <w:spacing w:after="100"/>
        <w:ind w:left="0"/>
        <w:jc w:val="right"/>
        <w:rPr>
          <w:lang w:val="lt-LT"/>
        </w:rPr>
      </w:pPr>
      <w:r w:rsidRPr="003C5860">
        <w:rPr>
          <w:lang w:val="lt-LT"/>
        </w:rPr>
        <w:t xml:space="preserve"> </w:t>
      </w:r>
    </w:p>
    <w:p w14:paraId="4317C826" w14:textId="77777777" w:rsidR="00F60A5C" w:rsidRPr="003C5860" w:rsidRDefault="00F60A5C" w:rsidP="00F60A5C">
      <w:pPr>
        <w:spacing w:after="100"/>
        <w:ind w:left="0"/>
        <w:jc w:val="right"/>
        <w:rPr>
          <w:lang w:val="lt-LT"/>
        </w:rPr>
      </w:pPr>
      <w:r w:rsidRPr="003C5860">
        <w:rPr>
          <w:lang w:val="lt-LT"/>
        </w:rPr>
        <w:t xml:space="preserve"> </w:t>
      </w:r>
    </w:p>
    <w:p w14:paraId="02662C74" w14:textId="77777777" w:rsidR="00F60A5C" w:rsidRPr="003C5860" w:rsidRDefault="00F60A5C" w:rsidP="00F60A5C">
      <w:pPr>
        <w:spacing w:after="100"/>
        <w:ind w:left="0"/>
        <w:jc w:val="right"/>
        <w:rPr>
          <w:lang w:val="lt-LT"/>
        </w:rPr>
      </w:pPr>
      <w:r w:rsidRPr="003C5860">
        <w:rPr>
          <w:lang w:val="lt-LT"/>
        </w:rPr>
        <w:t xml:space="preserve"> </w:t>
      </w:r>
    </w:p>
    <w:p w14:paraId="24C41F08" w14:textId="77777777" w:rsidR="00F60A5C" w:rsidRPr="003C5860" w:rsidRDefault="00F60A5C" w:rsidP="00F60A5C">
      <w:pPr>
        <w:spacing w:after="100"/>
        <w:ind w:left="0"/>
        <w:jc w:val="right"/>
        <w:rPr>
          <w:lang w:val="lt-LT"/>
        </w:rPr>
      </w:pPr>
      <w:r w:rsidRPr="003C5860">
        <w:rPr>
          <w:lang w:val="lt-LT"/>
        </w:rPr>
        <w:t xml:space="preserve"> </w:t>
      </w:r>
    </w:p>
    <w:p w14:paraId="12E734ED" w14:textId="77777777" w:rsidR="00F60A5C" w:rsidRPr="003C5860" w:rsidRDefault="00F60A5C" w:rsidP="00F60A5C">
      <w:pPr>
        <w:spacing w:after="100"/>
        <w:ind w:left="0"/>
        <w:jc w:val="right"/>
        <w:rPr>
          <w:lang w:val="lt-LT"/>
        </w:rPr>
      </w:pPr>
      <w:r w:rsidRPr="003C5860">
        <w:rPr>
          <w:lang w:val="lt-LT"/>
        </w:rPr>
        <w:t xml:space="preserve"> </w:t>
      </w:r>
    </w:p>
    <w:p w14:paraId="4AE6295C" w14:textId="77777777" w:rsidR="00F60A5C" w:rsidRPr="003C5860" w:rsidRDefault="00F60A5C" w:rsidP="00F60A5C">
      <w:pPr>
        <w:spacing w:after="100"/>
        <w:ind w:left="0"/>
        <w:jc w:val="right"/>
        <w:rPr>
          <w:lang w:val="lt-LT"/>
        </w:rPr>
      </w:pPr>
      <w:r w:rsidRPr="003C5860">
        <w:rPr>
          <w:lang w:val="lt-LT"/>
        </w:rPr>
        <w:t>Atliko: 2 kurso 2 grupės studentai:</w:t>
      </w:r>
    </w:p>
    <w:p w14:paraId="7ACD9046" w14:textId="77777777" w:rsidR="00F60A5C" w:rsidRPr="003C5860" w:rsidRDefault="00F60A5C" w:rsidP="00F60A5C">
      <w:pPr>
        <w:spacing w:after="100"/>
        <w:ind w:left="0"/>
        <w:jc w:val="right"/>
        <w:rPr>
          <w:lang w:val="lt-LT"/>
        </w:rPr>
      </w:pPr>
      <w:r w:rsidRPr="003C5860">
        <w:rPr>
          <w:lang w:val="lt-LT"/>
        </w:rPr>
        <w:t>Vilius Minkevičius,</w:t>
      </w:r>
    </w:p>
    <w:p w14:paraId="3B24D62D" w14:textId="77777777" w:rsidR="00F60A5C" w:rsidRPr="003C5860" w:rsidRDefault="00F60A5C" w:rsidP="00F60A5C">
      <w:pPr>
        <w:spacing w:after="100"/>
        <w:ind w:left="0"/>
        <w:jc w:val="right"/>
        <w:rPr>
          <w:lang w:val="lt-LT"/>
        </w:rPr>
      </w:pPr>
      <w:r w:rsidRPr="003C5860">
        <w:rPr>
          <w:lang w:val="lt-LT"/>
        </w:rPr>
        <w:t>Edvinas Šmita,</w:t>
      </w:r>
    </w:p>
    <w:p w14:paraId="0F3942DC" w14:textId="77777777" w:rsidR="00F60A5C" w:rsidRPr="003C5860" w:rsidRDefault="00F60A5C" w:rsidP="00F60A5C">
      <w:pPr>
        <w:spacing w:after="100"/>
        <w:ind w:left="0"/>
        <w:jc w:val="right"/>
        <w:rPr>
          <w:lang w:val="lt-LT"/>
        </w:rPr>
      </w:pPr>
      <w:r w:rsidRPr="003C5860">
        <w:rPr>
          <w:lang w:val="lt-LT"/>
        </w:rPr>
        <w:t>Teodoras Šaulys,</w:t>
      </w:r>
    </w:p>
    <w:p w14:paraId="22C6A27A" w14:textId="77777777" w:rsidR="00F60A5C" w:rsidRPr="003C5860" w:rsidRDefault="00F60A5C" w:rsidP="00F60A5C">
      <w:pPr>
        <w:spacing w:after="100"/>
        <w:ind w:left="0"/>
        <w:jc w:val="right"/>
        <w:rPr>
          <w:lang w:val="lt-LT"/>
        </w:rPr>
      </w:pPr>
      <w:r w:rsidRPr="003C5860">
        <w:rPr>
          <w:lang w:val="lt-LT"/>
        </w:rPr>
        <w:t>Tomas Mikna,</w:t>
      </w:r>
    </w:p>
    <w:p w14:paraId="3953F0C5" w14:textId="77777777" w:rsidR="00F60A5C" w:rsidRPr="003C5860" w:rsidRDefault="00F60A5C" w:rsidP="00F60A5C">
      <w:pPr>
        <w:spacing w:after="100"/>
        <w:ind w:left="0"/>
        <w:jc w:val="right"/>
        <w:rPr>
          <w:lang w:val="lt-LT"/>
        </w:rPr>
      </w:pPr>
      <w:r w:rsidRPr="003C5860">
        <w:rPr>
          <w:lang w:val="lt-LT"/>
        </w:rPr>
        <w:t>Manfredas Šiurkus.</w:t>
      </w:r>
    </w:p>
    <w:p w14:paraId="64489639" w14:textId="77777777" w:rsidR="00F60A5C" w:rsidRPr="003C5860" w:rsidRDefault="00F60A5C" w:rsidP="00F60A5C">
      <w:pPr>
        <w:spacing w:after="100"/>
        <w:ind w:left="0"/>
        <w:jc w:val="right"/>
        <w:rPr>
          <w:lang w:val="lt-LT"/>
        </w:rPr>
      </w:pPr>
      <w:r w:rsidRPr="003C5860">
        <w:rPr>
          <w:lang w:val="lt-LT"/>
        </w:rPr>
        <w:t>Projektų vadovas: Doc., dr. Karolis Petrauskas</w:t>
      </w:r>
      <w:r w:rsidRPr="003C5860">
        <w:rPr>
          <w:lang w:val="lt-LT"/>
        </w:rPr>
        <w:br w:type="page"/>
      </w:r>
    </w:p>
    <w:p w14:paraId="4FB7EEAF" w14:textId="77777777" w:rsidR="00F60A5C" w:rsidRPr="003C5860" w:rsidRDefault="00F60A5C" w:rsidP="00F60A5C">
      <w:pPr>
        <w:spacing w:after="100"/>
        <w:ind w:left="0"/>
        <w:jc w:val="right"/>
        <w:rPr>
          <w:lang w:val="lt-LT"/>
        </w:rPr>
      </w:pPr>
    </w:p>
    <w:p w14:paraId="5E4C9194" w14:textId="77777777" w:rsidR="00F60A5C" w:rsidRPr="003C5860" w:rsidRDefault="00F60A5C" w:rsidP="00D95E72">
      <w:pPr>
        <w:spacing w:before="0" w:after="240"/>
        <w:jc w:val="center"/>
      </w:pPr>
      <w:bookmarkStart w:id="2" w:name="_qx677fvsn2hv" w:colFirst="0" w:colLast="0"/>
      <w:bookmarkEnd w:id="2"/>
      <w:r w:rsidRPr="00DB38AB">
        <w:rPr>
          <w:sz w:val="40"/>
          <w:szCs w:val="40"/>
          <w:lang w:val="lt-LT"/>
        </w:rPr>
        <w:t>Anotacija</w:t>
      </w:r>
    </w:p>
    <w:p w14:paraId="3A79CB15" w14:textId="77777777" w:rsidR="00F60A5C" w:rsidRPr="003C5860" w:rsidRDefault="00F60A5C" w:rsidP="00F60A5C">
      <w:pPr>
        <w:ind w:left="0"/>
        <w:jc w:val="center"/>
        <w:rPr>
          <w:lang w:val="lt-LT"/>
        </w:rPr>
      </w:pPr>
      <w:r w:rsidRPr="003C5860">
        <w:rPr>
          <w:lang w:val="lt-LT"/>
        </w:rPr>
        <w:t>Šiame dokumente detaliai išdėstomi pagrindiniai projektų valdymo sistemos reikalavimai. Remiantis dalykinės srities analize pateikiama vartotojo interfeiso, funkcinių ir nefunkcinių programų sistemos reikalavimų specifikacija, kuria siekiama užtikrinti standartizuotos bei funkcionalios sistemos sukūrimą.</w:t>
      </w:r>
    </w:p>
    <w:p w14:paraId="6D70C92E" w14:textId="77777777" w:rsidR="00DB38AB" w:rsidRDefault="00DB38AB">
      <w:pPr>
        <w:tabs>
          <w:tab w:val="clear" w:pos="9360"/>
        </w:tabs>
        <w:spacing w:before="0" w:after="160" w:line="259" w:lineRule="auto"/>
        <w:ind w:left="0"/>
        <w:rPr>
          <w:ins w:id="3" w:author="Lukas" w:date="2018-11-08T07:46:00Z"/>
          <w:sz w:val="40"/>
          <w:szCs w:val="40"/>
          <w:lang w:val="lt-LT"/>
        </w:rPr>
      </w:pPr>
      <w:bookmarkStart w:id="4" w:name="_mlvndkyh6pgl" w:colFirst="0" w:colLast="0"/>
      <w:bookmarkEnd w:id="4"/>
      <w:ins w:id="5" w:author="Lukas" w:date="2018-11-08T07:46:00Z">
        <w:r>
          <w:br w:type="page"/>
        </w:r>
      </w:ins>
    </w:p>
    <w:p w14:paraId="1AE2E0C6" w14:textId="77777777" w:rsidR="00F60A5C" w:rsidRPr="003C5860" w:rsidRDefault="00F60A5C" w:rsidP="00F60A5C">
      <w:pPr>
        <w:pStyle w:val="Heading1"/>
        <w:ind w:left="0" w:firstLine="0"/>
      </w:pPr>
    </w:p>
    <w:bookmarkStart w:id="6" w:name="_7x3l1eu6hitc" w:colFirst="0" w:colLast="0" w:displacedByCustomXml="next"/>
    <w:bookmarkEnd w:id="6" w:displacedByCustomXml="next"/>
    <w:sdt>
      <w:sdtPr>
        <w:rPr>
          <w:rFonts w:ascii="Arial" w:eastAsia="Arial" w:hAnsi="Arial" w:cs="Arial"/>
          <w:color w:val="auto"/>
          <w:sz w:val="24"/>
          <w:szCs w:val="24"/>
          <w:highlight w:val="white"/>
          <w:lang w:val="en"/>
        </w:rPr>
        <w:id w:val="-397980398"/>
        <w:docPartObj>
          <w:docPartGallery w:val="Table of Contents"/>
          <w:docPartUnique/>
        </w:docPartObj>
      </w:sdtPr>
      <w:sdtEndPr>
        <w:rPr>
          <w:b/>
          <w:bCs/>
          <w:noProof/>
        </w:rPr>
      </w:sdtEndPr>
      <w:sdtContent>
        <w:p w14:paraId="0CD5D789" w14:textId="77777777" w:rsidR="00DB38AB" w:rsidRPr="00C90649" w:rsidRDefault="00DB38AB" w:rsidP="00C90649">
          <w:pPr>
            <w:pStyle w:val="TOCHeading"/>
            <w:jc w:val="center"/>
            <w:rPr>
              <w:color w:val="000000" w:themeColor="text1"/>
              <w:sz w:val="40"/>
              <w:szCs w:val="40"/>
            </w:rPr>
          </w:pPr>
          <w:r w:rsidRPr="00C90649">
            <w:rPr>
              <w:color w:val="000000" w:themeColor="text1"/>
              <w:sz w:val="40"/>
              <w:szCs w:val="40"/>
              <w:lang w:val="lt-LT"/>
            </w:rPr>
            <w:t>Turinys</w:t>
          </w:r>
        </w:p>
        <w:p w14:paraId="758F3BA5" w14:textId="77777777" w:rsidR="00C90649" w:rsidRDefault="00DB38AB">
          <w:pPr>
            <w:pStyle w:val="TOC1"/>
            <w:tabs>
              <w:tab w:val="right" w:leader="dot" w:pos="9350"/>
            </w:tabs>
            <w:rPr>
              <w:rFonts w:asciiTheme="minorHAnsi" w:eastAsiaTheme="minorEastAsia" w:hAnsiTheme="minorHAnsi" w:cstheme="minorBidi"/>
              <w:noProof/>
              <w:sz w:val="22"/>
              <w:szCs w:val="22"/>
              <w:highlight w:val="none"/>
              <w:lang w:val="en-US"/>
            </w:rPr>
          </w:pPr>
          <w:r>
            <w:fldChar w:fldCharType="begin"/>
          </w:r>
          <w:r>
            <w:instrText xml:space="preserve"> TOC \o "1-2" \h \z \u </w:instrText>
          </w:r>
          <w:r>
            <w:fldChar w:fldCharType="separate"/>
          </w:r>
          <w:hyperlink w:anchor="_Toc529427038" w:history="1">
            <w:r w:rsidR="00C90649" w:rsidRPr="002C28B5">
              <w:rPr>
                <w:rStyle w:val="Hyperlink"/>
                <w:noProof/>
              </w:rPr>
              <w:t>Įvadas</w:t>
            </w:r>
            <w:r w:rsidR="00C90649">
              <w:rPr>
                <w:noProof/>
                <w:webHidden/>
              </w:rPr>
              <w:tab/>
            </w:r>
            <w:r w:rsidR="00C90649">
              <w:rPr>
                <w:noProof/>
                <w:webHidden/>
              </w:rPr>
              <w:fldChar w:fldCharType="begin"/>
            </w:r>
            <w:r w:rsidR="00C90649">
              <w:rPr>
                <w:noProof/>
                <w:webHidden/>
              </w:rPr>
              <w:instrText xml:space="preserve"> PAGEREF _Toc529427038 \h </w:instrText>
            </w:r>
            <w:r w:rsidR="00C90649">
              <w:rPr>
                <w:noProof/>
                <w:webHidden/>
              </w:rPr>
            </w:r>
            <w:r w:rsidR="00C90649">
              <w:rPr>
                <w:noProof/>
                <w:webHidden/>
              </w:rPr>
              <w:fldChar w:fldCharType="separate"/>
            </w:r>
            <w:r w:rsidR="005A0551">
              <w:rPr>
                <w:noProof/>
                <w:webHidden/>
              </w:rPr>
              <w:t>4</w:t>
            </w:r>
            <w:r w:rsidR="00C90649">
              <w:rPr>
                <w:noProof/>
                <w:webHidden/>
              </w:rPr>
              <w:fldChar w:fldCharType="end"/>
            </w:r>
          </w:hyperlink>
        </w:p>
        <w:p w14:paraId="12F02C25"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39" w:history="1">
            <w:r w:rsidR="00C90649" w:rsidRPr="002C28B5">
              <w:rPr>
                <w:rStyle w:val="Hyperlink"/>
                <w:noProof/>
              </w:rPr>
              <w:t>Programų sistemos pavadinimas</w:t>
            </w:r>
            <w:r w:rsidR="00C90649">
              <w:rPr>
                <w:noProof/>
                <w:webHidden/>
              </w:rPr>
              <w:tab/>
            </w:r>
            <w:r w:rsidR="00C90649">
              <w:rPr>
                <w:noProof/>
                <w:webHidden/>
              </w:rPr>
              <w:fldChar w:fldCharType="begin"/>
            </w:r>
            <w:r w:rsidR="00C90649">
              <w:rPr>
                <w:noProof/>
                <w:webHidden/>
              </w:rPr>
              <w:instrText xml:space="preserve"> PAGEREF _Toc529427039 \h </w:instrText>
            </w:r>
            <w:r w:rsidR="00C90649">
              <w:rPr>
                <w:noProof/>
                <w:webHidden/>
              </w:rPr>
            </w:r>
            <w:r w:rsidR="00C90649">
              <w:rPr>
                <w:noProof/>
                <w:webHidden/>
              </w:rPr>
              <w:fldChar w:fldCharType="separate"/>
            </w:r>
            <w:r>
              <w:rPr>
                <w:noProof/>
                <w:webHidden/>
              </w:rPr>
              <w:t>4</w:t>
            </w:r>
            <w:r w:rsidR="00C90649">
              <w:rPr>
                <w:noProof/>
                <w:webHidden/>
              </w:rPr>
              <w:fldChar w:fldCharType="end"/>
            </w:r>
          </w:hyperlink>
        </w:p>
        <w:p w14:paraId="22DA3D04"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0" w:history="1">
            <w:r w:rsidR="00C90649" w:rsidRPr="002C28B5">
              <w:rPr>
                <w:rStyle w:val="Hyperlink"/>
                <w:noProof/>
              </w:rPr>
              <w:t>Dalykinė sritis</w:t>
            </w:r>
            <w:r w:rsidR="00C90649">
              <w:rPr>
                <w:noProof/>
                <w:webHidden/>
              </w:rPr>
              <w:tab/>
            </w:r>
            <w:r w:rsidR="00C90649">
              <w:rPr>
                <w:noProof/>
                <w:webHidden/>
              </w:rPr>
              <w:fldChar w:fldCharType="begin"/>
            </w:r>
            <w:r w:rsidR="00C90649">
              <w:rPr>
                <w:noProof/>
                <w:webHidden/>
              </w:rPr>
              <w:instrText xml:space="preserve"> PAGEREF _Toc529427040 \h </w:instrText>
            </w:r>
            <w:r w:rsidR="00C90649">
              <w:rPr>
                <w:noProof/>
                <w:webHidden/>
              </w:rPr>
            </w:r>
            <w:r w:rsidR="00C90649">
              <w:rPr>
                <w:noProof/>
                <w:webHidden/>
              </w:rPr>
              <w:fldChar w:fldCharType="separate"/>
            </w:r>
            <w:r>
              <w:rPr>
                <w:noProof/>
                <w:webHidden/>
              </w:rPr>
              <w:t>4</w:t>
            </w:r>
            <w:r w:rsidR="00C90649">
              <w:rPr>
                <w:noProof/>
                <w:webHidden/>
              </w:rPr>
              <w:fldChar w:fldCharType="end"/>
            </w:r>
          </w:hyperlink>
        </w:p>
        <w:p w14:paraId="2963976C"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1" w:history="1">
            <w:r w:rsidR="00C90649" w:rsidRPr="002C28B5">
              <w:rPr>
                <w:rStyle w:val="Hyperlink"/>
                <w:noProof/>
              </w:rPr>
              <w:t>Probleminė sritis</w:t>
            </w:r>
            <w:r w:rsidR="00C90649">
              <w:rPr>
                <w:noProof/>
                <w:webHidden/>
              </w:rPr>
              <w:tab/>
            </w:r>
            <w:r w:rsidR="00C90649">
              <w:rPr>
                <w:noProof/>
                <w:webHidden/>
              </w:rPr>
              <w:fldChar w:fldCharType="begin"/>
            </w:r>
            <w:r w:rsidR="00C90649">
              <w:rPr>
                <w:noProof/>
                <w:webHidden/>
              </w:rPr>
              <w:instrText xml:space="preserve"> PAGEREF _Toc529427041 \h </w:instrText>
            </w:r>
            <w:r w:rsidR="00C90649">
              <w:rPr>
                <w:noProof/>
                <w:webHidden/>
              </w:rPr>
            </w:r>
            <w:r w:rsidR="00C90649">
              <w:rPr>
                <w:noProof/>
                <w:webHidden/>
              </w:rPr>
              <w:fldChar w:fldCharType="separate"/>
            </w:r>
            <w:r>
              <w:rPr>
                <w:noProof/>
                <w:webHidden/>
              </w:rPr>
              <w:t>4</w:t>
            </w:r>
            <w:r w:rsidR="00C90649">
              <w:rPr>
                <w:noProof/>
                <w:webHidden/>
              </w:rPr>
              <w:fldChar w:fldCharType="end"/>
            </w:r>
          </w:hyperlink>
        </w:p>
        <w:p w14:paraId="6CB4E352"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2" w:history="1">
            <w:r w:rsidR="00C90649" w:rsidRPr="002C28B5">
              <w:rPr>
                <w:rStyle w:val="Hyperlink"/>
                <w:noProof/>
              </w:rPr>
              <w:t>Naudotojai</w:t>
            </w:r>
            <w:r w:rsidR="00C90649">
              <w:rPr>
                <w:noProof/>
                <w:webHidden/>
              </w:rPr>
              <w:tab/>
            </w:r>
            <w:r w:rsidR="00C90649">
              <w:rPr>
                <w:noProof/>
                <w:webHidden/>
              </w:rPr>
              <w:fldChar w:fldCharType="begin"/>
            </w:r>
            <w:r w:rsidR="00C90649">
              <w:rPr>
                <w:noProof/>
                <w:webHidden/>
              </w:rPr>
              <w:instrText xml:space="preserve"> PAGEREF _Toc529427042 \h </w:instrText>
            </w:r>
            <w:r w:rsidR="00C90649">
              <w:rPr>
                <w:noProof/>
                <w:webHidden/>
              </w:rPr>
            </w:r>
            <w:r w:rsidR="00C90649">
              <w:rPr>
                <w:noProof/>
                <w:webHidden/>
              </w:rPr>
              <w:fldChar w:fldCharType="separate"/>
            </w:r>
            <w:r>
              <w:rPr>
                <w:noProof/>
                <w:webHidden/>
              </w:rPr>
              <w:t>4</w:t>
            </w:r>
            <w:r w:rsidR="00C90649">
              <w:rPr>
                <w:noProof/>
                <w:webHidden/>
              </w:rPr>
              <w:fldChar w:fldCharType="end"/>
            </w:r>
          </w:hyperlink>
        </w:p>
        <w:p w14:paraId="7281BFDD"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3" w:history="1">
            <w:r w:rsidR="00C90649" w:rsidRPr="002C28B5">
              <w:rPr>
                <w:rStyle w:val="Hyperlink"/>
                <w:noProof/>
              </w:rPr>
              <w:t>Darbo pagrindas</w:t>
            </w:r>
            <w:r w:rsidR="00C90649">
              <w:rPr>
                <w:noProof/>
                <w:webHidden/>
              </w:rPr>
              <w:tab/>
            </w:r>
            <w:r w:rsidR="00C90649">
              <w:rPr>
                <w:noProof/>
                <w:webHidden/>
              </w:rPr>
              <w:fldChar w:fldCharType="begin"/>
            </w:r>
            <w:r w:rsidR="00C90649">
              <w:rPr>
                <w:noProof/>
                <w:webHidden/>
              </w:rPr>
              <w:instrText xml:space="preserve"> PAGEREF _Toc529427043 \h </w:instrText>
            </w:r>
            <w:r w:rsidR="00C90649">
              <w:rPr>
                <w:noProof/>
                <w:webHidden/>
              </w:rPr>
            </w:r>
            <w:r w:rsidR="00C90649">
              <w:rPr>
                <w:noProof/>
                <w:webHidden/>
              </w:rPr>
              <w:fldChar w:fldCharType="separate"/>
            </w:r>
            <w:r>
              <w:rPr>
                <w:noProof/>
                <w:webHidden/>
              </w:rPr>
              <w:t>4</w:t>
            </w:r>
            <w:r w:rsidR="00C90649">
              <w:rPr>
                <w:noProof/>
                <w:webHidden/>
              </w:rPr>
              <w:fldChar w:fldCharType="end"/>
            </w:r>
          </w:hyperlink>
        </w:p>
        <w:p w14:paraId="76AA83E2"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4" w:history="1">
            <w:r w:rsidR="00C90649" w:rsidRPr="002C28B5">
              <w:rPr>
                <w:rStyle w:val="Hyperlink"/>
                <w:noProof/>
              </w:rPr>
              <w:t>Naudota literatūra</w:t>
            </w:r>
            <w:r w:rsidR="00C90649">
              <w:rPr>
                <w:noProof/>
                <w:webHidden/>
              </w:rPr>
              <w:tab/>
            </w:r>
            <w:r w:rsidR="00C90649">
              <w:rPr>
                <w:noProof/>
                <w:webHidden/>
              </w:rPr>
              <w:fldChar w:fldCharType="begin"/>
            </w:r>
            <w:r w:rsidR="00C90649">
              <w:rPr>
                <w:noProof/>
                <w:webHidden/>
              </w:rPr>
              <w:instrText xml:space="preserve"> PAGEREF _Toc529427044 \h </w:instrText>
            </w:r>
            <w:r w:rsidR="00C90649">
              <w:rPr>
                <w:noProof/>
                <w:webHidden/>
              </w:rPr>
            </w:r>
            <w:r w:rsidR="00C90649">
              <w:rPr>
                <w:noProof/>
                <w:webHidden/>
              </w:rPr>
              <w:fldChar w:fldCharType="separate"/>
            </w:r>
            <w:r>
              <w:rPr>
                <w:noProof/>
                <w:webHidden/>
              </w:rPr>
              <w:t>4</w:t>
            </w:r>
            <w:r w:rsidR="00C90649">
              <w:rPr>
                <w:noProof/>
                <w:webHidden/>
              </w:rPr>
              <w:fldChar w:fldCharType="end"/>
            </w:r>
          </w:hyperlink>
        </w:p>
        <w:p w14:paraId="06926606" w14:textId="77777777" w:rsidR="00C90649" w:rsidRDefault="005A0551">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45" w:history="1">
            <w:r w:rsidR="00C90649" w:rsidRPr="002C28B5">
              <w:rPr>
                <w:rStyle w:val="Hyperlink"/>
                <w:noProof/>
              </w:rPr>
              <w:t>Funkciniai reikalavimai</w:t>
            </w:r>
            <w:r w:rsidR="00C90649">
              <w:rPr>
                <w:noProof/>
                <w:webHidden/>
              </w:rPr>
              <w:tab/>
            </w:r>
            <w:r w:rsidR="00C90649">
              <w:rPr>
                <w:noProof/>
                <w:webHidden/>
              </w:rPr>
              <w:fldChar w:fldCharType="begin"/>
            </w:r>
            <w:r w:rsidR="00C90649">
              <w:rPr>
                <w:noProof/>
                <w:webHidden/>
              </w:rPr>
              <w:instrText xml:space="preserve"> PAGEREF _Toc529427045 \h </w:instrText>
            </w:r>
            <w:r w:rsidR="00C90649">
              <w:rPr>
                <w:noProof/>
                <w:webHidden/>
              </w:rPr>
            </w:r>
            <w:r w:rsidR="00C90649">
              <w:rPr>
                <w:noProof/>
                <w:webHidden/>
              </w:rPr>
              <w:fldChar w:fldCharType="separate"/>
            </w:r>
            <w:r>
              <w:rPr>
                <w:noProof/>
                <w:webHidden/>
              </w:rPr>
              <w:t>5</w:t>
            </w:r>
            <w:r w:rsidR="00C90649">
              <w:rPr>
                <w:noProof/>
                <w:webHidden/>
              </w:rPr>
              <w:fldChar w:fldCharType="end"/>
            </w:r>
          </w:hyperlink>
        </w:p>
        <w:p w14:paraId="39609D77"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6" w:history="1">
            <w:r w:rsidR="00C90649" w:rsidRPr="002C28B5">
              <w:rPr>
                <w:rStyle w:val="Hyperlink"/>
                <w:noProof/>
              </w:rPr>
              <w:t>FR.1. Prie sistemos gali prisijungti trijų tipų vartotojai:</w:t>
            </w:r>
            <w:r w:rsidR="00C90649">
              <w:rPr>
                <w:noProof/>
                <w:webHidden/>
              </w:rPr>
              <w:tab/>
            </w:r>
            <w:r w:rsidR="00C90649">
              <w:rPr>
                <w:noProof/>
                <w:webHidden/>
              </w:rPr>
              <w:fldChar w:fldCharType="begin"/>
            </w:r>
            <w:r w:rsidR="00C90649">
              <w:rPr>
                <w:noProof/>
                <w:webHidden/>
              </w:rPr>
              <w:instrText xml:space="preserve"> PAGEREF _Toc529427046 \h </w:instrText>
            </w:r>
            <w:r w:rsidR="00C90649">
              <w:rPr>
                <w:noProof/>
                <w:webHidden/>
              </w:rPr>
            </w:r>
            <w:r w:rsidR="00C90649">
              <w:rPr>
                <w:noProof/>
                <w:webHidden/>
              </w:rPr>
              <w:fldChar w:fldCharType="separate"/>
            </w:r>
            <w:r>
              <w:rPr>
                <w:noProof/>
                <w:webHidden/>
              </w:rPr>
              <w:t>5</w:t>
            </w:r>
            <w:r w:rsidR="00C90649">
              <w:rPr>
                <w:noProof/>
                <w:webHidden/>
              </w:rPr>
              <w:fldChar w:fldCharType="end"/>
            </w:r>
          </w:hyperlink>
        </w:p>
        <w:p w14:paraId="4A85BB4B"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7" w:history="1">
            <w:r w:rsidR="00C90649" w:rsidRPr="002C28B5">
              <w:rPr>
                <w:rStyle w:val="Hyperlink"/>
                <w:noProof/>
              </w:rPr>
              <w:t>FR.2. Dalykiniai reikalavimai:</w:t>
            </w:r>
            <w:r w:rsidR="00C90649">
              <w:rPr>
                <w:noProof/>
                <w:webHidden/>
              </w:rPr>
              <w:tab/>
            </w:r>
            <w:r w:rsidR="00C90649">
              <w:rPr>
                <w:noProof/>
                <w:webHidden/>
              </w:rPr>
              <w:fldChar w:fldCharType="begin"/>
            </w:r>
            <w:r w:rsidR="00C90649">
              <w:rPr>
                <w:noProof/>
                <w:webHidden/>
              </w:rPr>
              <w:instrText xml:space="preserve"> PAGEREF _Toc529427047 \h </w:instrText>
            </w:r>
            <w:r w:rsidR="00C90649">
              <w:rPr>
                <w:noProof/>
                <w:webHidden/>
              </w:rPr>
            </w:r>
            <w:r w:rsidR="00C90649">
              <w:rPr>
                <w:noProof/>
                <w:webHidden/>
              </w:rPr>
              <w:fldChar w:fldCharType="separate"/>
            </w:r>
            <w:r>
              <w:rPr>
                <w:noProof/>
                <w:webHidden/>
              </w:rPr>
              <w:t>5</w:t>
            </w:r>
            <w:r w:rsidR="00C90649">
              <w:rPr>
                <w:noProof/>
                <w:webHidden/>
              </w:rPr>
              <w:fldChar w:fldCharType="end"/>
            </w:r>
          </w:hyperlink>
        </w:p>
        <w:p w14:paraId="076EF6A7"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48" w:history="1">
            <w:r w:rsidR="00C90649" w:rsidRPr="002C28B5">
              <w:rPr>
                <w:rStyle w:val="Hyperlink"/>
                <w:noProof/>
              </w:rPr>
              <w:t>FR.3. Pagalbinės funkcijos</w:t>
            </w:r>
            <w:r w:rsidR="00C90649">
              <w:rPr>
                <w:noProof/>
                <w:webHidden/>
              </w:rPr>
              <w:tab/>
            </w:r>
            <w:r w:rsidR="00C90649">
              <w:rPr>
                <w:noProof/>
                <w:webHidden/>
              </w:rPr>
              <w:fldChar w:fldCharType="begin"/>
            </w:r>
            <w:r w:rsidR="00C90649">
              <w:rPr>
                <w:noProof/>
                <w:webHidden/>
              </w:rPr>
              <w:instrText xml:space="preserve"> PAGEREF _Toc529427048 \h </w:instrText>
            </w:r>
            <w:r w:rsidR="00C90649">
              <w:rPr>
                <w:noProof/>
                <w:webHidden/>
              </w:rPr>
            </w:r>
            <w:r w:rsidR="00C90649">
              <w:rPr>
                <w:noProof/>
                <w:webHidden/>
              </w:rPr>
              <w:fldChar w:fldCharType="separate"/>
            </w:r>
            <w:r>
              <w:rPr>
                <w:noProof/>
                <w:webHidden/>
              </w:rPr>
              <w:t>8</w:t>
            </w:r>
            <w:r w:rsidR="00C90649">
              <w:rPr>
                <w:noProof/>
                <w:webHidden/>
              </w:rPr>
              <w:fldChar w:fldCharType="end"/>
            </w:r>
          </w:hyperlink>
        </w:p>
        <w:p w14:paraId="46F9264E" w14:textId="77777777" w:rsidR="00C90649" w:rsidRDefault="005A0551">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49" w:history="1">
            <w:r w:rsidR="00C90649" w:rsidRPr="002C28B5">
              <w:rPr>
                <w:rStyle w:val="Hyperlink"/>
                <w:noProof/>
              </w:rPr>
              <w:t>Nefunkciniai reikalavimai</w:t>
            </w:r>
            <w:r w:rsidR="00C90649">
              <w:rPr>
                <w:noProof/>
                <w:webHidden/>
              </w:rPr>
              <w:tab/>
            </w:r>
            <w:r w:rsidR="00C90649">
              <w:rPr>
                <w:noProof/>
                <w:webHidden/>
              </w:rPr>
              <w:fldChar w:fldCharType="begin"/>
            </w:r>
            <w:r w:rsidR="00C90649">
              <w:rPr>
                <w:noProof/>
                <w:webHidden/>
              </w:rPr>
              <w:instrText xml:space="preserve"> PAGEREF _Toc529427049 \h </w:instrText>
            </w:r>
            <w:r w:rsidR="00C90649">
              <w:rPr>
                <w:noProof/>
                <w:webHidden/>
              </w:rPr>
            </w:r>
            <w:r w:rsidR="00C90649">
              <w:rPr>
                <w:noProof/>
                <w:webHidden/>
              </w:rPr>
              <w:fldChar w:fldCharType="separate"/>
            </w:r>
            <w:r>
              <w:rPr>
                <w:noProof/>
                <w:webHidden/>
              </w:rPr>
              <w:t>12</w:t>
            </w:r>
            <w:r w:rsidR="00C90649">
              <w:rPr>
                <w:noProof/>
                <w:webHidden/>
              </w:rPr>
              <w:fldChar w:fldCharType="end"/>
            </w:r>
          </w:hyperlink>
        </w:p>
        <w:p w14:paraId="5F3F5CAB"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0" w:history="1">
            <w:r w:rsidR="00C90649" w:rsidRPr="002C28B5">
              <w:rPr>
                <w:rStyle w:val="Hyperlink"/>
                <w:noProof/>
              </w:rPr>
              <w:t>NFR.1. Vidinių interfeisų reikalavimai:</w:t>
            </w:r>
            <w:r w:rsidR="00C90649">
              <w:rPr>
                <w:noProof/>
                <w:webHidden/>
              </w:rPr>
              <w:tab/>
            </w:r>
            <w:r w:rsidR="00C90649">
              <w:rPr>
                <w:noProof/>
                <w:webHidden/>
              </w:rPr>
              <w:fldChar w:fldCharType="begin"/>
            </w:r>
            <w:r w:rsidR="00C90649">
              <w:rPr>
                <w:noProof/>
                <w:webHidden/>
              </w:rPr>
              <w:instrText xml:space="preserve"> PAGEREF _Toc529427050 \h </w:instrText>
            </w:r>
            <w:r w:rsidR="00C90649">
              <w:rPr>
                <w:noProof/>
                <w:webHidden/>
              </w:rPr>
            </w:r>
            <w:r w:rsidR="00C90649">
              <w:rPr>
                <w:noProof/>
                <w:webHidden/>
              </w:rPr>
              <w:fldChar w:fldCharType="separate"/>
            </w:r>
            <w:r>
              <w:rPr>
                <w:noProof/>
                <w:webHidden/>
              </w:rPr>
              <w:t>12</w:t>
            </w:r>
            <w:r w:rsidR="00C90649">
              <w:rPr>
                <w:noProof/>
                <w:webHidden/>
              </w:rPr>
              <w:fldChar w:fldCharType="end"/>
            </w:r>
          </w:hyperlink>
        </w:p>
        <w:p w14:paraId="1CD30043"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1" w:history="1">
            <w:r w:rsidR="00C90649" w:rsidRPr="002C28B5">
              <w:rPr>
                <w:rStyle w:val="Hyperlink"/>
                <w:noProof/>
              </w:rPr>
              <w:t>NFR.2. Veikimo reikalavimai:</w:t>
            </w:r>
            <w:r w:rsidR="00C90649">
              <w:rPr>
                <w:noProof/>
                <w:webHidden/>
              </w:rPr>
              <w:tab/>
            </w:r>
            <w:r w:rsidR="00C90649">
              <w:rPr>
                <w:noProof/>
                <w:webHidden/>
              </w:rPr>
              <w:fldChar w:fldCharType="begin"/>
            </w:r>
            <w:r w:rsidR="00C90649">
              <w:rPr>
                <w:noProof/>
                <w:webHidden/>
              </w:rPr>
              <w:instrText xml:space="preserve"> PAGEREF _Toc529427051 \h </w:instrText>
            </w:r>
            <w:r w:rsidR="00C90649">
              <w:rPr>
                <w:noProof/>
                <w:webHidden/>
              </w:rPr>
            </w:r>
            <w:r w:rsidR="00C90649">
              <w:rPr>
                <w:noProof/>
                <w:webHidden/>
              </w:rPr>
              <w:fldChar w:fldCharType="separate"/>
            </w:r>
            <w:r>
              <w:rPr>
                <w:noProof/>
                <w:webHidden/>
              </w:rPr>
              <w:t>12</w:t>
            </w:r>
            <w:r w:rsidR="00C90649">
              <w:rPr>
                <w:noProof/>
                <w:webHidden/>
              </w:rPr>
              <w:fldChar w:fldCharType="end"/>
            </w:r>
          </w:hyperlink>
        </w:p>
        <w:p w14:paraId="65BDD2A5"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2" w:history="1">
            <w:r w:rsidR="00C90649" w:rsidRPr="002C28B5">
              <w:rPr>
                <w:rStyle w:val="Hyperlink"/>
                <w:noProof/>
              </w:rPr>
              <w:t>NFR.3. Diegimo reikalavimai:</w:t>
            </w:r>
            <w:r w:rsidR="00C90649">
              <w:rPr>
                <w:noProof/>
                <w:webHidden/>
              </w:rPr>
              <w:tab/>
            </w:r>
            <w:r w:rsidR="00C90649">
              <w:rPr>
                <w:noProof/>
                <w:webHidden/>
              </w:rPr>
              <w:fldChar w:fldCharType="begin"/>
            </w:r>
            <w:r w:rsidR="00C90649">
              <w:rPr>
                <w:noProof/>
                <w:webHidden/>
              </w:rPr>
              <w:instrText xml:space="preserve"> PAGEREF _Toc529427052 \h </w:instrText>
            </w:r>
            <w:r w:rsidR="00C90649">
              <w:rPr>
                <w:noProof/>
                <w:webHidden/>
              </w:rPr>
            </w:r>
            <w:r w:rsidR="00C90649">
              <w:rPr>
                <w:noProof/>
                <w:webHidden/>
              </w:rPr>
              <w:fldChar w:fldCharType="separate"/>
            </w:r>
            <w:r>
              <w:rPr>
                <w:noProof/>
                <w:webHidden/>
              </w:rPr>
              <w:t>14</w:t>
            </w:r>
            <w:r w:rsidR="00C90649">
              <w:rPr>
                <w:noProof/>
                <w:webHidden/>
              </w:rPr>
              <w:fldChar w:fldCharType="end"/>
            </w:r>
          </w:hyperlink>
        </w:p>
        <w:p w14:paraId="3E46E8A5"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3" w:history="1">
            <w:r w:rsidR="00C90649" w:rsidRPr="002C28B5">
              <w:rPr>
                <w:rStyle w:val="Hyperlink"/>
                <w:noProof/>
              </w:rPr>
              <w:t>NFR.4. Aptarnavimo ir priežiūros reikalavimai:</w:t>
            </w:r>
            <w:r w:rsidR="00C90649">
              <w:rPr>
                <w:noProof/>
                <w:webHidden/>
              </w:rPr>
              <w:tab/>
            </w:r>
            <w:r w:rsidR="00C90649">
              <w:rPr>
                <w:noProof/>
                <w:webHidden/>
              </w:rPr>
              <w:fldChar w:fldCharType="begin"/>
            </w:r>
            <w:r w:rsidR="00C90649">
              <w:rPr>
                <w:noProof/>
                <w:webHidden/>
              </w:rPr>
              <w:instrText xml:space="preserve"> PAGEREF _Toc529427053 \h </w:instrText>
            </w:r>
            <w:r w:rsidR="00C90649">
              <w:rPr>
                <w:noProof/>
                <w:webHidden/>
              </w:rPr>
            </w:r>
            <w:r w:rsidR="00C90649">
              <w:rPr>
                <w:noProof/>
                <w:webHidden/>
              </w:rPr>
              <w:fldChar w:fldCharType="separate"/>
            </w:r>
            <w:r>
              <w:rPr>
                <w:noProof/>
                <w:webHidden/>
              </w:rPr>
              <w:t>15</w:t>
            </w:r>
            <w:r w:rsidR="00C90649">
              <w:rPr>
                <w:noProof/>
                <w:webHidden/>
              </w:rPr>
              <w:fldChar w:fldCharType="end"/>
            </w:r>
          </w:hyperlink>
        </w:p>
        <w:p w14:paraId="4157E093"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4" w:history="1">
            <w:r w:rsidR="00C90649" w:rsidRPr="002C28B5">
              <w:rPr>
                <w:rStyle w:val="Hyperlink"/>
                <w:noProof/>
              </w:rPr>
              <w:t>NFR.5. Tiražuojamumo reikalavimai:</w:t>
            </w:r>
            <w:r w:rsidR="00C90649">
              <w:rPr>
                <w:noProof/>
                <w:webHidden/>
              </w:rPr>
              <w:tab/>
            </w:r>
            <w:r w:rsidR="00C90649">
              <w:rPr>
                <w:noProof/>
                <w:webHidden/>
              </w:rPr>
              <w:fldChar w:fldCharType="begin"/>
            </w:r>
            <w:r w:rsidR="00C90649">
              <w:rPr>
                <w:noProof/>
                <w:webHidden/>
              </w:rPr>
              <w:instrText xml:space="preserve"> PAGEREF _Toc529427054 \h </w:instrText>
            </w:r>
            <w:r w:rsidR="00C90649">
              <w:rPr>
                <w:noProof/>
                <w:webHidden/>
              </w:rPr>
            </w:r>
            <w:r w:rsidR="00C90649">
              <w:rPr>
                <w:noProof/>
                <w:webHidden/>
              </w:rPr>
              <w:fldChar w:fldCharType="separate"/>
            </w:r>
            <w:r>
              <w:rPr>
                <w:noProof/>
                <w:webHidden/>
              </w:rPr>
              <w:t>15</w:t>
            </w:r>
            <w:r w:rsidR="00C90649">
              <w:rPr>
                <w:noProof/>
                <w:webHidden/>
              </w:rPr>
              <w:fldChar w:fldCharType="end"/>
            </w:r>
          </w:hyperlink>
        </w:p>
        <w:p w14:paraId="634F510D"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5" w:history="1">
            <w:r w:rsidR="00C90649" w:rsidRPr="002C28B5">
              <w:rPr>
                <w:rStyle w:val="Hyperlink"/>
                <w:noProof/>
              </w:rPr>
              <w:t>NFR.6. Apsaugos reikalavimai:</w:t>
            </w:r>
            <w:r w:rsidR="00C90649">
              <w:rPr>
                <w:noProof/>
                <w:webHidden/>
              </w:rPr>
              <w:tab/>
            </w:r>
            <w:r w:rsidR="00C90649">
              <w:rPr>
                <w:noProof/>
                <w:webHidden/>
              </w:rPr>
              <w:fldChar w:fldCharType="begin"/>
            </w:r>
            <w:r w:rsidR="00C90649">
              <w:rPr>
                <w:noProof/>
                <w:webHidden/>
              </w:rPr>
              <w:instrText xml:space="preserve"> PAGEREF _Toc529427055 \h </w:instrText>
            </w:r>
            <w:r w:rsidR="00C90649">
              <w:rPr>
                <w:noProof/>
                <w:webHidden/>
              </w:rPr>
            </w:r>
            <w:r w:rsidR="00C90649">
              <w:rPr>
                <w:noProof/>
                <w:webHidden/>
              </w:rPr>
              <w:fldChar w:fldCharType="separate"/>
            </w:r>
            <w:r>
              <w:rPr>
                <w:noProof/>
                <w:webHidden/>
              </w:rPr>
              <w:t>15</w:t>
            </w:r>
            <w:r w:rsidR="00C90649">
              <w:rPr>
                <w:noProof/>
                <w:webHidden/>
              </w:rPr>
              <w:fldChar w:fldCharType="end"/>
            </w:r>
          </w:hyperlink>
        </w:p>
        <w:p w14:paraId="74E53DE8"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6" w:history="1">
            <w:r w:rsidR="00C90649" w:rsidRPr="002C28B5">
              <w:rPr>
                <w:rStyle w:val="Hyperlink"/>
                <w:noProof/>
              </w:rPr>
              <w:t>NFR.7. Juridiniai reikalavimai:</w:t>
            </w:r>
            <w:r w:rsidR="00C90649">
              <w:rPr>
                <w:noProof/>
                <w:webHidden/>
              </w:rPr>
              <w:tab/>
            </w:r>
            <w:r w:rsidR="00C90649">
              <w:rPr>
                <w:noProof/>
                <w:webHidden/>
              </w:rPr>
              <w:fldChar w:fldCharType="begin"/>
            </w:r>
            <w:r w:rsidR="00C90649">
              <w:rPr>
                <w:noProof/>
                <w:webHidden/>
              </w:rPr>
              <w:instrText xml:space="preserve"> PAGEREF _Toc529427056 \h </w:instrText>
            </w:r>
            <w:r w:rsidR="00C90649">
              <w:rPr>
                <w:noProof/>
                <w:webHidden/>
              </w:rPr>
            </w:r>
            <w:r w:rsidR="00C90649">
              <w:rPr>
                <w:noProof/>
                <w:webHidden/>
              </w:rPr>
              <w:fldChar w:fldCharType="separate"/>
            </w:r>
            <w:r>
              <w:rPr>
                <w:noProof/>
                <w:webHidden/>
              </w:rPr>
              <w:t>15</w:t>
            </w:r>
            <w:r w:rsidR="00C90649">
              <w:rPr>
                <w:noProof/>
                <w:webHidden/>
              </w:rPr>
              <w:fldChar w:fldCharType="end"/>
            </w:r>
          </w:hyperlink>
        </w:p>
        <w:p w14:paraId="1984D37C" w14:textId="77777777" w:rsidR="00C90649" w:rsidRDefault="005A0551">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57" w:history="1">
            <w:r w:rsidR="00C90649" w:rsidRPr="002C28B5">
              <w:rPr>
                <w:rStyle w:val="Hyperlink"/>
                <w:noProof/>
              </w:rPr>
              <w:t>Vartotojo interfeiso reikalavimai</w:t>
            </w:r>
            <w:r w:rsidR="00C90649">
              <w:rPr>
                <w:noProof/>
                <w:webHidden/>
              </w:rPr>
              <w:tab/>
            </w:r>
            <w:r w:rsidR="00C90649">
              <w:rPr>
                <w:noProof/>
                <w:webHidden/>
              </w:rPr>
              <w:fldChar w:fldCharType="begin"/>
            </w:r>
            <w:r w:rsidR="00C90649">
              <w:rPr>
                <w:noProof/>
                <w:webHidden/>
              </w:rPr>
              <w:instrText xml:space="preserve"> PAGEREF _Toc529427057 \h </w:instrText>
            </w:r>
            <w:r w:rsidR="00C90649">
              <w:rPr>
                <w:noProof/>
                <w:webHidden/>
              </w:rPr>
            </w:r>
            <w:r w:rsidR="00C90649">
              <w:rPr>
                <w:noProof/>
                <w:webHidden/>
              </w:rPr>
              <w:fldChar w:fldCharType="separate"/>
            </w:r>
            <w:r>
              <w:rPr>
                <w:noProof/>
                <w:webHidden/>
              </w:rPr>
              <w:t>16</w:t>
            </w:r>
            <w:r w:rsidR="00C90649">
              <w:rPr>
                <w:noProof/>
                <w:webHidden/>
              </w:rPr>
              <w:fldChar w:fldCharType="end"/>
            </w:r>
          </w:hyperlink>
        </w:p>
        <w:p w14:paraId="17B20C99"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8" w:history="1">
            <w:r w:rsidR="00C90649" w:rsidRPr="002C28B5">
              <w:rPr>
                <w:rStyle w:val="Hyperlink"/>
                <w:noProof/>
              </w:rPr>
              <w:t>VIR.1. Užduotys:</w:t>
            </w:r>
            <w:r w:rsidR="00C90649">
              <w:rPr>
                <w:noProof/>
                <w:webHidden/>
              </w:rPr>
              <w:tab/>
            </w:r>
            <w:r w:rsidR="00C90649">
              <w:rPr>
                <w:noProof/>
                <w:webHidden/>
              </w:rPr>
              <w:fldChar w:fldCharType="begin"/>
            </w:r>
            <w:r w:rsidR="00C90649">
              <w:rPr>
                <w:noProof/>
                <w:webHidden/>
              </w:rPr>
              <w:instrText xml:space="preserve"> PAGEREF _Toc529427058 \h </w:instrText>
            </w:r>
            <w:r w:rsidR="00C90649">
              <w:rPr>
                <w:noProof/>
                <w:webHidden/>
              </w:rPr>
            </w:r>
            <w:r w:rsidR="00C90649">
              <w:rPr>
                <w:noProof/>
                <w:webHidden/>
              </w:rPr>
              <w:fldChar w:fldCharType="separate"/>
            </w:r>
            <w:r>
              <w:rPr>
                <w:noProof/>
                <w:webHidden/>
              </w:rPr>
              <w:t>16</w:t>
            </w:r>
            <w:r w:rsidR="00C90649">
              <w:rPr>
                <w:noProof/>
                <w:webHidden/>
              </w:rPr>
              <w:fldChar w:fldCharType="end"/>
            </w:r>
          </w:hyperlink>
        </w:p>
        <w:p w14:paraId="249A072D" w14:textId="77777777" w:rsidR="00C90649" w:rsidRDefault="005A0551">
          <w:pPr>
            <w:pStyle w:val="TOC2"/>
            <w:tabs>
              <w:tab w:val="right" w:leader="dot" w:pos="9350"/>
            </w:tabs>
            <w:rPr>
              <w:rFonts w:asciiTheme="minorHAnsi" w:eastAsiaTheme="minorEastAsia" w:hAnsiTheme="minorHAnsi" w:cstheme="minorBidi"/>
              <w:noProof/>
              <w:sz w:val="22"/>
              <w:szCs w:val="22"/>
              <w:highlight w:val="none"/>
              <w:lang w:val="en-US"/>
            </w:rPr>
          </w:pPr>
          <w:hyperlink w:anchor="_Toc529427059" w:history="1">
            <w:r w:rsidR="00C90649" w:rsidRPr="002C28B5">
              <w:rPr>
                <w:rStyle w:val="Hyperlink"/>
                <w:noProof/>
              </w:rPr>
              <w:t>VIR.2. Interfeiso darnos ir standartizavimo reikalavimai</w:t>
            </w:r>
            <w:r w:rsidR="00C90649">
              <w:rPr>
                <w:noProof/>
                <w:webHidden/>
              </w:rPr>
              <w:tab/>
            </w:r>
            <w:r w:rsidR="00C90649">
              <w:rPr>
                <w:noProof/>
                <w:webHidden/>
              </w:rPr>
              <w:fldChar w:fldCharType="begin"/>
            </w:r>
            <w:r w:rsidR="00C90649">
              <w:rPr>
                <w:noProof/>
                <w:webHidden/>
              </w:rPr>
              <w:instrText xml:space="preserve"> PAGEREF _Toc529427059 \h </w:instrText>
            </w:r>
            <w:r w:rsidR="00C90649">
              <w:rPr>
                <w:noProof/>
                <w:webHidden/>
              </w:rPr>
            </w:r>
            <w:r w:rsidR="00C90649">
              <w:rPr>
                <w:noProof/>
                <w:webHidden/>
              </w:rPr>
              <w:fldChar w:fldCharType="separate"/>
            </w:r>
            <w:r>
              <w:rPr>
                <w:noProof/>
                <w:webHidden/>
              </w:rPr>
              <w:t>18</w:t>
            </w:r>
            <w:r w:rsidR="00C90649">
              <w:rPr>
                <w:noProof/>
                <w:webHidden/>
              </w:rPr>
              <w:fldChar w:fldCharType="end"/>
            </w:r>
          </w:hyperlink>
        </w:p>
        <w:p w14:paraId="441208AA" w14:textId="77777777" w:rsidR="00C90649" w:rsidRDefault="005A0551">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60" w:history="1">
            <w:r w:rsidR="00C90649" w:rsidRPr="002C28B5">
              <w:rPr>
                <w:rStyle w:val="Hyperlink"/>
                <w:noProof/>
              </w:rPr>
              <w:t>Programos meniu</w:t>
            </w:r>
            <w:r w:rsidR="00C90649">
              <w:rPr>
                <w:noProof/>
                <w:webHidden/>
              </w:rPr>
              <w:tab/>
            </w:r>
            <w:r w:rsidR="00C90649">
              <w:rPr>
                <w:noProof/>
                <w:webHidden/>
              </w:rPr>
              <w:fldChar w:fldCharType="begin"/>
            </w:r>
            <w:r w:rsidR="00C90649">
              <w:rPr>
                <w:noProof/>
                <w:webHidden/>
              </w:rPr>
              <w:instrText xml:space="preserve"> PAGEREF _Toc529427060 \h </w:instrText>
            </w:r>
            <w:r w:rsidR="00C90649">
              <w:rPr>
                <w:noProof/>
                <w:webHidden/>
              </w:rPr>
            </w:r>
            <w:r w:rsidR="00C90649">
              <w:rPr>
                <w:noProof/>
                <w:webHidden/>
              </w:rPr>
              <w:fldChar w:fldCharType="separate"/>
            </w:r>
            <w:r>
              <w:rPr>
                <w:noProof/>
                <w:webHidden/>
              </w:rPr>
              <w:t>19</w:t>
            </w:r>
            <w:r w:rsidR="00C90649">
              <w:rPr>
                <w:noProof/>
                <w:webHidden/>
              </w:rPr>
              <w:fldChar w:fldCharType="end"/>
            </w:r>
          </w:hyperlink>
        </w:p>
        <w:p w14:paraId="02E327E5" w14:textId="77777777" w:rsidR="00C90649" w:rsidRDefault="005A0551">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61" w:history="1">
            <w:r w:rsidR="00C90649" w:rsidRPr="002C28B5">
              <w:rPr>
                <w:rStyle w:val="Hyperlink"/>
                <w:noProof/>
              </w:rPr>
              <w:t>Išvados</w:t>
            </w:r>
            <w:r w:rsidR="00C90649">
              <w:rPr>
                <w:noProof/>
                <w:webHidden/>
              </w:rPr>
              <w:tab/>
            </w:r>
            <w:r w:rsidR="00C90649">
              <w:rPr>
                <w:noProof/>
                <w:webHidden/>
              </w:rPr>
              <w:fldChar w:fldCharType="begin"/>
            </w:r>
            <w:r w:rsidR="00C90649">
              <w:rPr>
                <w:noProof/>
                <w:webHidden/>
              </w:rPr>
              <w:instrText xml:space="preserve"> PAGEREF _Toc529427061 \h </w:instrText>
            </w:r>
            <w:r w:rsidR="00C90649">
              <w:rPr>
                <w:noProof/>
                <w:webHidden/>
              </w:rPr>
            </w:r>
            <w:r w:rsidR="00C90649">
              <w:rPr>
                <w:noProof/>
                <w:webHidden/>
              </w:rPr>
              <w:fldChar w:fldCharType="separate"/>
            </w:r>
            <w:r>
              <w:rPr>
                <w:noProof/>
                <w:webHidden/>
              </w:rPr>
              <w:t>20</w:t>
            </w:r>
            <w:r w:rsidR="00C90649">
              <w:rPr>
                <w:noProof/>
                <w:webHidden/>
              </w:rPr>
              <w:fldChar w:fldCharType="end"/>
            </w:r>
          </w:hyperlink>
        </w:p>
        <w:p w14:paraId="5F7E3044" w14:textId="77777777" w:rsidR="00C90649" w:rsidRDefault="005A0551">
          <w:pPr>
            <w:pStyle w:val="TOC1"/>
            <w:tabs>
              <w:tab w:val="right" w:leader="dot" w:pos="9350"/>
            </w:tabs>
            <w:rPr>
              <w:rFonts w:asciiTheme="minorHAnsi" w:eastAsiaTheme="minorEastAsia" w:hAnsiTheme="minorHAnsi" w:cstheme="minorBidi"/>
              <w:noProof/>
              <w:sz w:val="22"/>
              <w:szCs w:val="22"/>
              <w:highlight w:val="none"/>
              <w:lang w:val="en-US"/>
            </w:rPr>
          </w:pPr>
          <w:hyperlink w:anchor="_Toc529427062" w:history="1">
            <w:r w:rsidR="00C90649" w:rsidRPr="002C28B5">
              <w:rPr>
                <w:rStyle w:val="Hyperlink"/>
                <w:noProof/>
              </w:rPr>
              <w:t>Terminų žodynas</w:t>
            </w:r>
            <w:r w:rsidR="00C90649">
              <w:rPr>
                <w:noProof/>
                <w:webHidden/>
              </w:rPr>
              <w:tab/>
            </w:r>
            <w:r w:rsidR="00C90649">
              <w:rPr>
                <w:noProof/>
                <w:webHidden/>
              </w:rPr>
              <w:fldChar w:fldCharType="begin"/>
            </w:r>
            <w:r w:rsidR="00C90649">
              <w:rPr>
                <w:noProof/>
                <w:webHidden/>
              </w:rPr>
              <w:instrText xml:space="preserve"> PAGEREF _Toc529427062 \h </w:instrText>
            </w:r>
            <w:r w:rsidR="00C90649">
              <w:rPr>
                <w:noProof/>
                <w:webHidden/>
              </w:rPr>
            </w:r>
            <w:r w:rsidR="00C90649">
              <w:rPr>
                <w:noProof/>
                <w:webHidden/>
              </w:rPr>
              <w:fldChar w:fldCharType="separate"/>
            </w:r>
            <w:r>
              <w:rPr>
                <w:noProof/>
                <w:webHidden/>
              </w:rPr>
              <w:t>21</w:t>
            </w:r>
            <w:r w:rsidR="00C90649">
              <w:rPr>
                <w:noProof/>
                <w:webHidden/>
              </w:rPr>
              <w:fldChar w:fldCharType="end"/>
            </w:r>
          </w:hyperlink>
        </w:p>
        <w:p w14:paraId="6738FAA5" w14:textId="77777777" w:rsidR="00DB38AB" w:rsidRDefault="00DB38AB">
          <w:r>
            <w:fldChar w:fldCharType="end"/>
          </w:r>
        </w:p>
      </w:sdtContent>
    </w:sdt>
    <w:p w14:paraId="0FF47D03" w14:textId="77777777" w:rsidR="00F60A5C" w:rsidRPr="003C5860" w:rsidRDefault="00F60A5C" w:rsidP="00F60A5C">
      <w:pPr>
        <w:rPr>
          <w:lang w:val="lt-LT"/>
        </w:rPr>
      </w:pPr>
    </w:p>
    <w:p w14:paraId="316C933D" w14:textId="77777777" w:rsidR="00F60A5C" w:rsidRPr="003C5860" w:rsidRDefault="00F60A5C" w:rsidP="00F60A5C">
      <w:pPr>
        <w:pStyle w:val="Heading1"/>
        <w:ind w:left="0" w:firstLine="0"/>
      </w:pPr>
      <w:bookmarkStart w:id="7" w:name="_d9c6msmv2kb7" w:colFirst="0" w:colLast="0"/>
      <w:bookmarkEnd w:id="7"/>
      <w:r w:rsidRPr="003C5860">
        <w:br w:type="page"/>
      </w:r>
    </w:p>
    <w:p w14:paraId="2D595903" w14:textId="77777777" w:rsidR="00F60A5C" w:rsidRPr="003C5860" w:rsidRDefault="00F60A5C" w:rsidP="00F60A5C">
      <w:pPr>
        <w:ind w:left="0"/>
        <w:rPr>
          <w:lang w:val="lt-LT"/>
        </w:rPr>
      </w:pPr>
    </w:p>
    <w:p w14:paraId="57B8975D" w14:textId="77777777" w:rsidR="00F60A5C" w:rsidRPr="003C5860" w:rsidRDefault="00F60A5C" w:rsidP="00F60A5C">
      <w:pPr>
        <w:pStyle w:val="Heading1"/>
      </w:pPr>
      <w:bookmarkStart w:id="8" w:name="_ud78mo7n6v8r" w:colFirst="0" w:colLast="0"/>
      <w:bookmarkStart w:id="9" w:name="_Toc529427038"/>
      <w:bookmarkEnd w:id="8"/>
      <w:r w:rsidRPr="003C5860">
        <w:t>Įvadas</w:t>
      </w:r>
      <w:bookmarkEnd w:id="9"/>
    </w:p>
    <w:p w14:paraId="5F93AB5E" w14:textId="77777777" w:rsidR="00F60A5C" w:rsidRPr="003C5860" w:rsidRDefault="00F60A5C" w:rsidP="00F60A5C">
      <w:pPr>
        <w:ind w:left="0"/>
        <w:rPr>
          <w:lang w:val="lt-LT"/>
        </w:rPr>
      </w:pPr>
    </w:p>
    <w:p w14:paraId="3F221428" w14:textId="77777777" w:rsidR="00F60A5C" w:rsidRPr="003C5860" w:rsidRDefault="00F60A5C" w:rsidP="00F60A5C">
      <w:pPr>
        <w:pStyle w:val="Heading2"/>
      </w:pPr>
      <w:bookmarkStart w:id="10" w:name="_874h447oqktn" w:colFirst="0" w:colLast="0"/>
      <w:bookmarkStart w:id="11" w:name="_Toc529427039"/>
      <w:bookmarkEnd w:id="10"/>
      <w:r w:rsidRPr="003C5860">
        <w:t>Programų sistemos pavadinimas</w:t>
      </w:r>
      <w:bookmarkEnd w:id="11"/>
    </w:p>
    <w:p w14:paraId="196C28A9" w14:textId="77777777" w:rsidR="00F60A5C" w:rsidRPr="003C5860" w:rsidRDefault="00F60A5C" w:rsidP="00F60A5C">
      <w:pPr>
        <w:ind w:left="0"/>
        <w:rPr>
          <w:lang w:val="lt-LT"/>
        </w:rPr>
      </w:pPr>
      <w:r w:rsidRPr="003C5860">
        <w:rPr>
          <w:lang w:val="lt-LT"/>
        </w:rPr>
        <w:t>Programų sistemos pavadinimas – „ProjectMan“.</w:t>
      </w:r>
    </w:p>
    <w:p w14:paraId="6560A4F9" w14:textId="77777777" w:rsidR="00F60A5C" w:rsidRPr="003C5860" w:rsidRDefault="00F60A5C" w:rsidP="00F60A5C">
      <w:pPr>
        <w:ind w:left="0"/>
        <w:rPr>
          <w:lang w:val="lt-LT"/>
        </w:rPr>
      </w:pPr>
    </w:p>
    <w:p w14:paraId="47A5CC88" w14:textId="77777777" w:rsidR="00F60A5C" w:rsidRPr="003C5860" w:rsidRDefault="00F60A5C" w:rsidP="00F60A5C">
      <w:pPr>
        <w:pStyle w:val="Heading2"/>
      </w:pPr>
      <w:bookmarkStart w:id="12" w:name="_dnh3mx65b8h9" w:colFirst="0" w:colLast="0"/>
      <w:bookmarkStart w:id="13" w:name="_Toc529427040"/>
      <w:bookmarkEnd w:id="12"/>
      <w:r w:rsidRPr="003C5860">
        <w:t>Dalykinė sritis</w:t>
      </w:r>
      <w:bookmarkEnd w:id="13"/>
    </w:p>
    <w:p w14:paraId="3EA462B6" w14:textId="77777777" w:rsidR="00F60A5C" w:rsidRPr="003C5860" w:rsidRDefault="00F60A5C" w:rsidP="00F60A5C">
      <w:pPr>
        <w:ind w:left="0"/>
        <w:rPr>
          <w:lang w:val="lt-LT"/>
        </w:rPr>
      </w:pPr>
      <w:r w:rsidRPr="003C5860">
        <w:rPr>
          <w:lang w:val="lt-LT"/>
        </w:rPr>
        <w:t>Įmonės projektų ir komandų valdymas</w:t>
      </w:r>
      <w:r w:rsidR="00DB38AB">
        <w:rPr>
          <w:lang w:val="lt-LT"/>
        </w:rPr>
        <w:t>.</w:t>
      </w:r>
    </w:p>
    <w:p w14:paraId="436BA9C6" w14:textId="77777777" w:rsidR="00F60A5C" w:rsidRPr="003C5860" w:rsidRDefault="00F60A5C" w:rsidP="00F60A5C">
      <w:pPr>
        <w:ind w:left="0"/>
        <w:rPr>
          <w:lang w:val="lt-LT"/>
        </w:rPr>
      </w:pPr>
    </w:p>
    <w:p w14:paraId="145CD99D" w14:textId="77777777" w:rsidR="00DB38AB" w:rsidRPr="00DB38AB" w:rsidRDefault="00F60A5C" w:rsidP="00DB38AB">
      <w:pPr>
        <w:pStyle w:val="Heading2"/>
      </w:pPr>
      <w:bookmarkStart w:id="14" w:name="_7vizw4v098yt" w:colFirst="0" w:colLast="0"/>
      <w:bookmarkStart w:id="15" w:name="_Toc529427041"/>
      <w:bookmarkEnd w:id="14"/>
      <w:r w:rsidRPr="003C5860">
        <w:t>Probleminė sritis</w:t>
      </w:r>
      <w:bookmarkEnd w:id="15"/>
    </w:p>
    <w:p w14:paraId="491516DB" w14:textId="7E133D52" w:rsidR="00F60A5C" w:rsidRPr="00DB38AB" w:rsidRDefault="00D95E72" w:rsidP="00DB38AB">
      <w:pPr>
        <w:pStyle w:val="ENGLISH"/>
        <w:tabs>
          <w:tab w:val="left" w:pos="4962"/>
        </w:tabs>
        <w:ind w:left="0"/>
        <w:rPr>
          <w:lang w:val="lt-LT"/>
        </w:rPr>
      </w:pPr>
      <w:r w:rsidRPr="00D95E72">
        <w:rPr>
          <w:lang w:val="lt-LT"/>
        </w:rPr>
        <w:t>Palengvinti komandų</w:t>
      </w:r>
      <w:r>
        <w:t>,</w:t>
      </w:r>
      <w:r w:rsidR="00F60A5C" w:rsidRPr="003C5860">
        <w:t xml:space="preserve"> </w:t>
      </w:r>
      <w:r>
        <w:rPr>
          <w:lang w:val="lt-LT"/>
        </w:rPr>
        <w:t>projektų projekto ir žmogiškųjų resursų valdymą.</w:t>
      </w:r>
    </w:p>
    <w:p w14:paraId="491A9996" w14:textId="77777777" w:rsidR="00F60A5C" w:rsidRPr="003C5860" w:rsidRDefault="00F60A5C" w:rsidP="00DB38AB">
      <w:pPr>
        <w:pStyle w:val="ENGLISH"/>
        <w:tabs>
          <w:tab w:val="left" w:pos="4962"/>
        </w:tabs>
        <w:ind w:left="0"/>
      </w:pPr>
      <w:r w:rsidRPr="00DB38AB">
        <w:rPr>
          <w:lang w:val="lt-LT"/>
        </w:rPr>
        <w:t>Padėti darbuotojams valdyti savo darbo laiką skirtingose komandose</w:t>
      </w:r>
      <w:r w:rsidR="00DB38AB">
        <w:t>.</w:t>
      </w:r>
    </w:p>
    <w:p w14:paraId="1C82FB04" w14:textId="77777777" w:rsidR="00F60A5C" w:rsidRPr="003C5860" w:rsidRDefault="00F60A5C" w:rsidP="00F60A5C">
      <w:pPr>
        <w:ind w:left="0"/>
        <w:rPr>
          <w:lang w:val="lt-LT"/>
        </w:rPr>
      </w:pPr>
    </w:p>
    <w:p w14:paraId="67E49507" w14:textId="77777777" w:rsidR="00F60A5C" w:rsidRPr="003C5860" w:rsidRDefault="00F60A5C" w:rsidP="00F60A5C">
      <w:pPr>
        <w:pStyle w:val="Heading2"/>
      </w:pPr>
      <w:bookmarkStart w:id="16" w:name="_u3c7imbmltdz" w:colFirst="0" w:colLast="0"/>
      <w:bookmarkStart w:id="17" w:name="_Toc529427042"/>
      <w:bookmarkEnd w:id="16"/>
      <w:r w:rsidRPr="003C5860">
        <w:t>Naudotojai</w:t>
      </w:r>
      <w:bookmarkEnd w:id="17"/>
    </w:p>
    <w:p w14:paraId="47361FCF" w14:textId="77777777" w:rsidR="00F60A5C" w:rsidRPr="003C5860" w:rsidRDefault="00F60A5C" w:rsidP="00F60A5C">
      <w:pPr>
        <w:ind w:left="0"/>
        <w:rPr>
          <w:lang w:val="lt-LT"/>
        </w:rPr>
      </w:pPr>
      <w:r w:rsidRPr="003C5860">
        <w:rPr>
          <w:lang w:val="lt-LT"/>
        </w:rPr>
        <w:t>Su informacinėmis technologijomis dirbanti bendrovė turinti 50 - 300 darbuotojų</w:t>
      </w:r>
      <w:r w:rsidR="00DB38AB">
        <w:rPr>
          <w:lang w:val="lt-LT"/>
        </w:rPr>
        <w:t>.</w:t>
      </w:r>
    </w:p>
    <w:p w14:paraId="026F221E" w14:textId="77777777" w:rsidR="00F60A5C" w:rsidRPr="003C5860" w:rsidRDefault="00F60A5C" w:rsidP="00F60A5C">
      <w:pPr>
        <w:ind w:left="0"/>
        <w:rPr>
          <w:lang w:val="lt-LT"/>
        </w:rPr>
      </w:pPr>
    </w:p>
    <w:p w14:paraId="7C7C8B2C" w14:textId="77777777" w:rsidR="00F60A5C" w:rsidRPr="003C5860" w:rsidRDefault="00F60A5C" w:rsidP="00F60A5C">
      <w:pPr>
        <w:pStyle w:val="Heading2"/>
      </w:pPr>
      <w:bookmarkStart w:id="18" w:name="_ps5uvvrunwh6" w:colFirst="0" w:colLast="0"/>
      <w:bookmarkStart w:id="19" w:name="_Toc529427043"/>
      <w:bookmarkEnd w:id="18"/>
      <w:r w:rsidRPr="003C5860">
        <w:t>Darbo pagrindas</w:t>
      </w:r>
      <w:bookmarkEnd w:id="19"/>
    </w:p>
    <w:p w14:paraId="50F4129E" w14:textId="77777777" w:rsidR="00F60A5C" w:rsidRPr="003C5860" w:rsidRDefault="00F60A5C" w:rsidP="00F60A5C">
      <w:pPr>
        <w:ind w:left="0"/>
        <w:rPr>
          <w:lang w:val="lt-LT"/>
        </w:rPr>
      </w:pPr>
      <w:r w:rsidRPr="003C5860">
        <w:rPr>
          <w:lang w:val="lt-LT"/>
        </w:rPr>
        <w:t>Dokumentas parengtas kaip programų sistemų inžinerijos laboratorinis darbas.</w:t>
      </w:r>
    </w:p>
    <w:p w14:paraId="3E7B1D14" w14:textId="77777777" w:rsidR="00F60A5C" w:rsidRPr="003C5860" w:rsidRDefault="00F60A5C" w:rsidP="00F60A5C">
      <w:pPr>
        <w:ind w:left="0"/>
        <w:rPr>
          <w:lang w:val="lt-LT"/>
        </w:rPr>
      </w:pPr>
    </w:p>
    <w:p w14:paraId="14174E67" w14:textId="77777777" w:rsidR="00F60A5C" w:rsidRPr="003C5860" w:rsidRDefault="00F60A5C" w:rsidP="00F60A5C">
      <w:pPr>
        <w:pStyle w:val="Heading2"/>
      </w:pPr>
      <w:bookmarkStart w:id="20" w:name="_Toc529427044"/>
      <w:r w:rsidRPr="003C5860">
        <w:t>Naudota literatūra</w:t>
      </w:r>
      <w:bookmarkEnd w:id="20"/>
    </w:p>
    <w:p w14:paraId="5D27797E" w14:textId="77777777" w:rsidR="00F60A5C" w:rsidRDefault="00F60A5C" w:rsidP="00F60A5C">
      <w:pPr>
        <w:ind w:left="0"/>
        <w:rPr>
          <w:color w:val="1155CC"/>
          <w:sz w:val="20"/>
          <w:szCs w:val="20"/>
          <w:u w:val="single"/>
          <w:lang w:val="lt-LT"/>
        </w:rPr>
      </w:pPr>
      <w:r w:rsidRPr="003C5860">
        <w:rPr>
          <w:lang w:val="en-US"/>
        </w:rPr>
        <w:t>Roger S. Pressman | Software Engineering - A Practitioners approach</w:t>
      </w:r>
      <w:r w:rsidRPr="003C5860">
        <w:rPr>
          <w:lang w:val="lt-LT"/>
        </w:rPr>
        <w:t xml:space="preserve"> </w:t>
      </w:r>
      <w:hyperlink r:id="rId8">
        <w:r w:rsidRPr="003C5860">
          <w:rPr>
            <w:color w:val="1155CC"/>
            <w:sz w:val="20"/>
            <w:szCs w:val="20"/>
            <w:u w:val="single"/>
            <w:lang w:val="lt-LT"/>
          </w:rPr>
          <w:t>http://dinus.ac.id/repository/docs/ajar/RPL-7th_ed_software_engineering_a_practitioners_approach_by_roger_s._pressman_.pdf</w:t>
        </w:r>
      </w:hyperlink>
    </w:p>
    <w:p w14:paraId="4E6CB9D4" w14:textId="77777777" w:rsidR="00F60A5C" w:rsidRDefault="00F60A5C">
      <w:pPr>
        <w:tabs>
          <w:tab w:val="clear" w:pos="9360"/>
        </w:tabs>
        <w:spacing w:before="0" w:after="160" w:line="259" w:lineRule="auto"/>
        <w:ind w:left="0"/>
        <w:rPr>
          <w:color w:val="1155CC"/>
          <w:sz w:val="20"/>
          <w:szCs w:val="20"/>
          <w:u w:val="single"/>
          <w:lang w:val="lt-LT"/>
        </w:rPr>
      </w:pPr>
      <w:r>
        <w:rPr>
          <w:color w:val="1155CC"/>
          <w:sz w:val="20"/>
          <w:szCs w:val="20"/>
          <w:u w:val="single"/>
          <w:lang w:val="lt-LT"/>
        </w:rPr>
        <w:br w:type="page"/>
      </w:r>
    </w:p>
    <w:p w14:paraId="3C21D8CD" w14:textId="77777777" w:rsidR="00F60A5C" w:rsidRPr="003C5860" w:rsidRDefault="00F60A5C" w:rsidP="00F60A5C">
      <w:pPr>
        <w:ind w:left="0"/>
        <w:rPr>
          <w:smallCaps/>
          <w:sz w:val="16"/>
          <w:szCs w:val="16"/>
          <w:lang w:val="lt-LT"/>
        </w:rPr>
      </w:pPr>
    </w:p>
    <w:p w14:paraId="798701B1" w14:textId="77777777" w:rsidR="00F60A5C" w:rsidRDefault="00F60A5C" w:rsidP="008E3BC5">
      <w:pPr>
        <w:pStyle w:val="Heading1"/>
      </w:pPr>
      <w:bookmarkStart w:id="21" w:name="_4ru4dctzi25h" w:colFirst="0" w:colLast="0"/>
      <w:bookmarkStart w:id="22" w:name="_Toc529427045"/>
      <w:bookmarkEnd w:id="21"/>
      <w:r w:rsidRPr="008E3BC5">
        <w:t>Funkciniai</w:t>
      </w:r>
      <w:r w:rsidRPr="003C5860">
        <w:t xml:space="preserve"> reikalavimai</w:t>
      </w:r>
      <w:bookmarkStart w:id="23" w:name="_jkardi5z4lxt" w:colFirst="0" w:colLast="0"/>
      <w:bookmarkEnd w:id="22"/>
      <w:bookmarkEnd w:id="23"/>
    </w:p>
    <w:p w14:paraId="4B58DF9B" w14:textId="77777777" w:rsidR="00F60A5C" w:rsidRPr="003C5860" w:rsidRDefault="00F60A5C" w:rsidP="00F60A5C">
      <w:pPr>
        <w:pStyle w:val="Heading2"/>
        <w:numPr>
          <w:ilvl w:val="1"/>
          <w:numId w:val="10"/>
        </w:numPr>
        <w:jc w:val="left"/>
      </w:pPr>
      <w:bookmarkStart w:id="24" w:name="_Toc529427046"/>
      <w:r w:rsidRPr="003C5860">
        <w:t>Prie sistemos gali prisijungti trijų tipų vartotojai:</w:t>
      </w:r>
      <w:bookmarkEnd w:id="24"/>
    </w:p>
    <w:p w14:paraId="2B872456" w14:textId="77777777" w:rsidR="00F60A5C" w:rsidRPr="00DB38AB" w:rsidRDefault="00F60A5C" w:rsidP="00F60A5C">
      <w:pPr>
        <w:pStyle w:val="Heading3"/>
        <w:numPr>
          <w:ilvl w:val="2"/>
          <w:numId w:val="10"/>
        </w:numPr>
        <w:spacing w:line="276" w:lineRule="auto"/>
        <w:rPr>
          <w:sz w:val="24"/>
          <w:lang w:val="lt-LT"/>
        </w:rPr>
      </w:pPr>
      <w:bookmarkStart w:id="25" w:name="_5bv11qih2e2w" w:colFirst="0" w:colLast="0"/>
      <w:bookmarkEnd w:id="25"/>
      <w:r w:rsidRPr="00DB38AB">
        <w:rPr>
          <w:sz w:val="24"/>
          <w:lang w:val="lt-LT"/>
        </w:rPr>
        <w:t>Darbuotojas</w:t>
      </w:r>
    </w:p>
    <w:p w14:paraId="7A89C7B6" w14:textId="77777777" w:rsidR="00F60A5C" w:rsidRPr="00DB38AB" w:rsidRDefault="00F60A5C" w:rsidP="00F60A5C">
      <w:pPr>
        <w:pStyle w:val="Heading3"/>
        <w:numPr>
          <w:ilvl w:val="2"/>
          <w:numId w:val="10"/>
        </w:numPr>
        <w:spacing w:line="276" w:lineRule="auto"/>
        <w:rPr>
          <w:sz w:val="24"/>
          <w:lang w:val="lt-LT"/>
        </w:rPr>
      </w:pPr>
      <w:bookmarkStart w:id="26" w:name="_vmmyel5c4yf8" w:colFirst="0" w:colLast="0"/>
      <w:bookmarkEnd w:id="26"/>
      <w:r w:rsidRPr="00DB38AB">
        <w:rPr>
          <w:sz w:val="24"/>
          <w:lang w:val="lt-LT"/>
        </w:rPr>
        <w:t>Projektų vadovas</w:t>
      </w:r>
    </w:p>
    <w:p w14:paraId="12BF9478" w14:textId="77777777" w:rsidR="00F60A5C" w:rsidRPr="00DB38AB" w:rsidRDefault="00F60A5C" w:rsidP="00F60A5C">
      <w:pPr>
        <w:pStyle w:val="Heading3"/>
        <w:numPr>
          <w:ilvl w:val="2"/>
          <w:numId w:val="10"/>
        </w:numPr>
        <w:spacing w:line="276" w:lineRule="auto"/>
        <w:rPr>
          <w:sz w:val="24"/>
          <w:lang w:val="lt-LT"/>
        </w:rPr>
      </w:pPr>
      <w:bookmarkStart w:id="27" w:name="_9x51zp5begno" w:colFirst="0" w:colLast="0"/>
      <w:bookmarkEnd w:id="27"/>
      <w:r w:rsidRPr="00DB38AB">
        <w:rPr>
          <w:sz w:val="24"/>
          <w:lang w:val="lt-LT"/>
        </w:rPr>
        <w:t>Personalo vadovas</w:t>
      </w:r>
    </w:p>
    <w:p w14:paraId="5AAF831A" w14:textId="77777777" w:rsidR="00F60A5C" w:rsidRPr="003C5860" w:rsidRDefault="00F60A5C" w:rsidP="008E3BC5">
      <w:pPr>
        <w:pStyle w:val="Heading2"/>
        <w:numPr>
          <w:ilvl w:val="1"/>
          <w:numId w:val="10"/>
        </w:numPr>
        <w:jc w:val="left"/>
      </w:pPr>
      <w:bookmarkStart w:id="28" w:name="_mubdvsgivson" w:colFirst="0" w:colLast="0"/>
      <w:bookmarkStart w:id="29" w:name="_Toc529427047"/>
      <w:bookmarkEnd w:id="28"/>
      <w:r w:rsidRPr="003C5860">
        <w:t>Dalykiniai reikalavimai:</w:t>
      </w:r>
      <w:bookmarkEnd w:id="29"/>
    </w:p>
    <w:p w14:paraId="1A456F8A" w14:textId="77777777" w:rsidR="00F60A5C" w:rsidRPr="003C5860" w:rsidRDefault="00F60A5C" w:rsidP="00F60A5C">
      <w:pPr>
        <w:pStyle w:val="Heading3"/>
        <w:numPr>
          <w:ilvl w:val="2"/>
          <w:numId w:val="10"/>
        </w:numPr>
        <w:rPr>
          <w:lang w:val="lt-LT"/>
        </w:rPr>
      </w:pPr>
      <w:bookmarkStart w:id="30" w:name="_owu2rnk5wvvs" w:colFirst="0" w:colLast="0"/>
      <w:bookmarkEnd w:id="30"/>
      <w:r w:rsidRPr="003C5860">
        <w:rPr>
          <w:lang w:val="lt-LT"/>
        </w:rPr>
        <w:t>Paskyra</w:t>
      </w:r>
    </w:p>
    <w:p w14:paraId="74D4B49B" w14:textId="77777777" w:rsidR="00F60A5C" w:rsidRPr="003C5860" w:rsidRDefault="00F60A5C" w:rsidP="00F60A5C">
      <w:pPr>
        <w:numPr>
          <w:ilvl w:val="3"/>
          <w:numId w:val="10"/>
        </w:numPr>
        <w:tabs>
          <w:tab w:val="clear" w:pos="9360"/>
        </w:tabs>
        <w:rPr>
          <w:lang w:val="lt-LT"/>
        </w:rPr>
      </w:pPr>
      <w:r w:rsidRPr="003C5860">
        <w:rPr>
          <w:lang w:val="lt-LT"/>
        </w:rPr>
        <w:t>Kiekvienas sistemos vartotojas turi savo paskyrą.</w:t>
      </w:r>
    </w:p>
    <w:p w14:paraId="1F219659" w14:textId="77777777" w:rsidR="00F60A5C" w:rsidRPr="003C5860" w:rsidRDefault="00F60A5C" w:rsidP="00F60A5C">
      <w:pPr>
        <w:numPr>
          <w:ilvl w:val="3"/>
          <w:numId w:val="10"/>
        </w:numPr>
        <w:rPr>
          <w:lang w:val="lt-LT"/>
        </w:rPr>
      </w:pPr>
      <w:r w:rsidRPr="003C5860">
        <w:rPr>
          <w:lang w:val="lt-LT"/>
        </w:rPr>
        <w:t>Norėdamas naudotis sistema vartotojas privalo prisijungti</w:t>
      </w:r>
    </w:p>
    <w:p w14:paraId="66918782" w14:textId="77777777" w:rsidR="00F60A5C" w:rsidRPr="003C5860" w:rsidRDefault="00F60A5C" w:rsidP="00F60A5C">
      <w:pPr>
        <w:numPr>
          <w:ilvl w:val="3"/>
          <w:numId w:val="10"/>
        </w:numPr>
        <w:rPr>
          <w:lang w:val="lt-LT"/>
        </w:rPr>
      </w:pPr>
      <w:r w:rsidRPr="003C5860">
        <w:rPr>
          <w:lang w:val="lt-LT"/>
        </w:rPr>
        <w:t>Nuo sistemos vartotojas gali bet kada atsijungti</w:t>
      </w:r>
    </w:p>
    <w:p w14:paraId="78086263" w14:textId="77777777" w:rsidR="00F60A5C" w:rsidRPr="00F60A5C" w:rsidRDefault="00F60A5C" w:rsidP="00F60A5C">
      <w:pPr>
        <w:pStyle w:val="Heading3"/>
        <w:numPr>
          <w:ilvl w:val="3"/>
          <w:numId w:val="10"/>
        </w:numPr>
        <w:rPr>
          <w:sz w:val="24"/>
          <w:szCs w:val="24"/>
          <w:lang w:val="lt-LT"/>
        </w:rPr>
      </w:pPr>
      <w:bookmarkStart w:id="31" w:name="_kzylivij4afp" w:colFirst="0" w:colLast="0"/>
      <w:bookmarkEnd w:id="31"/>
      <w:r w:rsidRPr="003C5860">
        <w:rPr>
          <w:sz w:val="24"/>
          <w:szCs w:val="24"/>
          <w:lang w:val="lt-LT"/>
        </w:rPr>
        <w:t>Prisijungiant sistema turi patikrinti vartotojo tipą ir įjungti atitinkamą funkcionalumą.</w:t>
      </w:r>
    </w:p>
    <w:p w14:paraId="74B359D6" w14:textId="77777777" w:rsidR="00F60A5C" w:rsidRPr="003C5860" w:rsidRDefault="00F60A5C" w:rsidP="00F60A5C">
      <w:pPr>
        <w:ind w:left="720"/>
        <w:rPr>
          <w:lang w:val="lt-LT"/>
        </w:rPr>
      </w:pPr>
    </w:p>
    <w:tbl>
      <w:tblPr>
        <w:tblW w:w="95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730"/>
        <w:gridCol w:w="2310"/>
        <w:gridCol w:w="2355"/>
      </w:tblGrid>
      <w:tr w:rsidR="00F60A5C" w:rsidRPr="003C5860" w14:paraId="18F7A645" w14:textId="77777777" w:rsidTr="00F60A5C">
        <w:tc>
          <w:tcPr>
            <w:tcW w:w="2145" w:type="dxa"/>
            <w:shd w:val="clear" w:color="auto" w:fill="auto"/>
            <w:tcMar>
              <w:top w:w="100" w:type="dxa"/>
              <w:left w:w="100" w:type="dxa"/>
              <w:bottom w:w="100" w:type="dxa"/>
              <w:right w:w="100" w:type="dxa"/>
            </w:tcMar>
          </w:tcPr>
          <w:p w14:paraId="1F8A59E9" w14:textId="77777777" w:rsidR="00F60A5C" w:rsidRPr="003C5860" w:rsidRDefault="00F60A5C" w:rsidP="00F60A5C">
            <w:pPr>
              <w:widowControl w:val="0"/>
              <w:ind w:left="0"/>
              <w:jc w:val="center"/>
              <w:rPr>
                <w:b/>
                <w:lang w:val="lt-LT"/>
              </w:rPr>
            </w:pPr>
            <w:r w:rsidRPr="003C5860">
              <w:rPr>
                <w:b/>
                <w:lang w:val="lt-LT"/>
              </w:rPr>
              <w:t>Funkcija</w:t>
            </w:r>
          </w:p>
        </w:tc>
        <w:tc>
          <w:tcPr>
            <w:tcW w:w="2730" w:type="dxa"/>
            <w:shd w:val="clear" w:color="auto" w:fill="auto"/>
            <w:tcMar>
              <w:top w:w="100" w:type="dxa"/>
              <w:left w:w="100" w:type="dxa"/>
              <w:bottom w:w="100" w:type="dxa"/>
              <w:right w:w="100" w:type="dxa"/>
            </w:tcMar>
          </w:tcPr>
          <w:p w14:paraId="19A7FA2B" w14:textId="77777777" w:rsidR="00F60A5C" w:rsidRPr="003C5860" w:rsidRDefault="00F60A5C" w:rsidP="00F60A5C">
            <w:pPr>
              <w:widowControl w:val="0"/>
              <w:ind w:left="0"/>
              <w:jc w:val="center"/>
              <w:rPr>
                <w:b/>
                <w:lang w:val="lt-LT"/>
              </w:rPr>
            </w:pPr>
            <w:r w:rsidRPr="003C5860">
              <w:rPr>
                <w:b/>
                <w:lang w:val="lt-LT"/>
              </w:rPr>
              <w:t>Pradiniai duomenys</w:t>
            </w:r>
          </w:p>
        </w:tc>
        <w:tc>
          <w:tcPr>
            <w:tcW w:w="2310" w:type="dxa"/>
            <w:shd w:val="clear" w:color="auto" w:fill="auto"/>
            <w:tcMar>
              <w:top w:w="100" w:type="dxa"/>
              <w:left w:w="100" w:type="dxa"/>
              <w:bottom w:w="100" w:type="dxa"/>
              <w:right w:w="100" w:type="dxa"/>
            </w:tcMar>
          </w:tcPr>
          <w:p w14:paraId="5C34F1C7" w14:textId="77777777" w:rsidR="00F60A5C" w:rsidRPr="003C5860" w:rsidRDefault="00F60A5C" w:rsidP="00F60A5C">
            <w:pPr>
              <w:widowControl w:val="0"/>
              <w:ind w:left="0"/>
              <w:jc w:val="center"/>
              <w:rPr>
                <w:b/>
                <w:lang w:val="lt-LT"/>
              </w:rPr>
            </w:pPr>
            <w:r w:rsidRPr="003C5860">
              <w:rPr>
                <w:b/>
                <w:lang w:val="lt-LT"/>
              </w:rPr>
              <w:t>Rezultatai</w:t>
            </w:r>
          </w:p>
        </w:tc>
        <w:tc>
          <w:tcPr>
            <w:tcW w:w="2355" w:type="dxa"/>
            <w:shd w:val="clear" w:color="auto" w:fill="auto"/>
            <w:tcMar>
              <w:top w:w="100" w:type="dxa"/>
              <w:left w:w="100" w:type="dxa"/>
              <w:bottom w:w="100" w:type="dxa"/>
              <w:right w:w="100" w:type="dxa"/>
            </w:tcMar>
          </w:tcPr>
          <w:p w14:paraId="762C34EF"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6029ADB8" w14:textId="77777777" w:rsidTr="00F60A5C">
        <w:tc>
          <w:tcPr>
            <w:tcW w:w="2145" w:type="dxa"/>
            <w:shd w:val="clear" w:color="auto" w:fill="auto"/>
            <w:tcMar>
              <w:top w:w="100" w:type="dxa"/>
              <w:left w:w="100" w:type="dxa"/>
              <w:bottom w:w="100" w:type="dxa"/>
              <w:right w:w="100" w:type="dxa"/>
            </w:tcMar>
          </w:tcPr>
          <w:p w14:paraId="6FB258D7" w14:textId="77777777" w:rsidR="00F60A5C" w:rsidRPr="003C5860" w:rsidRDefault="00F60A5C" w:rsidP="00F60A5C">
            <w:pPr>
              <w:widowControl w:val="0"/>
              <w:spacing w:before="0"/>
              <w:ind w:left="0"/>
              <w:rPr>
                <w:lang w:val="lt-LT"/>
              </w:rPr>
            </w:pPr>
            <w:r w:rsidRPr="003C5860">
              <w:rPr>
                <w:lang w:val="lt-LT"/>
              </w:rPr>
              <w:t>Prisijungimas</w:t>
            </w:r>
          </w:p>
        </w:tc>
        <w:tc>
          <w:tcPr>
            <w:tcW w:w="2730" w:type="dxa"/>
            <w:shd w:val="clear" w:color="auto" w:fill="auto"/>
            <w:tcMar>
              <w:top w:w="100" w:type="dxa"/>
              <w:left w:w="100" w:type="dxa"/>
              <w:bottom w:w="100" w:type="dxa"/>
              <w:right w:w="100" w:type="dxa"/>
            </w:tcMar>
          </w:tcPr>
          <w:p w14:paraId="28071DA7" w14:textId="77777777" w:rsidR="00F60A5C" w:rsidRPr="003C5860" w:rsidRDefault="00F60A5C" w:rsidP="00F60A5C">
            <w:pPr>
              <w:widowControl w:val="0"/>
              <w:spacing w:before="0"/>
              <w:ind w:left="0"/>
              <w:rPr>
                <w:lang w:val="lt-LT"/>
              </w:rPr>
            </w:pPr>
            <w:r w:rsidRPr="003C5860">
              <w:rPr>
                <w:lang w:val="lt-LT"/>
              </w:rPr>
              <w:t>Vartotojo vardas, slaptažodis</w:t>
            </w:r>
          </w:p>
        </w:tc>
        <w:tc>
          <w:tcPr>
            <w:tcW w:w="2310" w:type="dxa"/>
            <w:shd w:val="clear" w:color="auto" w:fill="auto"/>
            <w:tcMar>
              <w:top w:w="100" w:type="dxa"/>
              <w:left w:w="100" w:type="dxa"/>
              <w:bottom w:w="100" w:type="dxa"/>
              <w:right w:w="100" w:type="dxa"/>
            </w:tcMar>
          </w:tcPr>
          <w:p w14:paraId="340958B9" w14:textId="77777777" w:rsidR="00F60A5C" w:rsidRPr="003C5860" w:rsidRDefault="00F60A5C" w:rsidP="00F60A5C">
            <w:pPr>
              <w:widowControl w:val="0"/>
              <w:spacing w:before="0"/>
              <w:ind w:left="0"/>
              <w:rPr>
                <w:lang w:val="lt-LT"/>
              </w:rPr>
            </w:pPr>
            <w:r w:rsidRPr="003C5860">
              <w:rPr>
                <w:lang w:val="lt-LT"/>
              </w:rPr>
              <w:t>Prisijungiama prie sistemos</w:t>
            </w:r>
          </w:p>
        </w:tc>
        <w:tc>
          <w:tcPr>
            <w:tcW w:w="2355" w:type="dxa"/>
            <w:shd w:val="clear" w:color="auto" w:fill="auto"/>
            <w:tcMar>
              <w:top w:w="100" w:type="dxa"/>
              <w:left w:w="100" w:type="dxa"/>
              <w:bottom w:w="100" w:type="dxa"/>
              <w:right w:w="100" w:type="dxa"/>
            </w:tcMar>
          </w:tcPr>
          <w:p w14:paraId="659D8EDE" w14:textId="77777777" w:rsidR="00F60A5C" w:rsidRPr="003C5860" w:rsidRDefault="00F60A5C" w:rsidP="00F60A5C">
            <w:pPr>
              <w:widowControl w:val="0"/>
              <w:spacing w:before="0"/>
              <w:ind w:left="0"/>
              <w:rPr>
                <w:lang w:val="lt-LT"/>
              </w:rPr>
            </w:pPr>
            <w:r w:rsidRPr="003C5860">
              <w:rPr>
                <w:lang w:val="lt-LT"/>
              </w:rPr>
              <w:t>Projektų vadovo,</w:t>
            </w:r>
          </w:p>
          <w:p w14:paraId="687EB66F" w14:textId="77777777" w:rsidR="00F60A5C" w:rsidRPr="003C5860" w:rsidRDefault="00F60A5C" w:rsidP="00F60A5C">
            <w:pPr>
              <w:widowControl w:val="0"/>
              <w:spacing w:before="0"/>
              <w:ind w:left="0"/>
              <w:rPr>
                <w:lang w:val="lt-LT"/>
              </w:rPr>
            </w:pPr>
            <w:r w:rsidRPr="003C5860">
              <w:rPr>
                <w:lang w:val="lt-LT"/>
              </w:rPr>
              <w:t>personalo vadovo, darbuotojo</w:t>
            </w:r>
          </w:p>
        </w:tc>
      </w:tr>
      <w:tr w:rsidR="00F60A5C" w:rsidRPr="003C5860" w14:paraId="691F1EBC" w14:textId="77777777" w:rsidTr="00F60A5C">
        <w:tc>
          <w:tcPr>
            <w:tcW w:w="2145" w:type="dxa"/>
            <w:shd w:val="clear" w:color="auto" w:fill="auto"/>
            <w:tcMar>
              <w:top w:w="100" w:type="dxa"/>
              <w:left w:w="100" w:type="dxa"/>
              <w:bottom w:w="100" w:type="dxa"/>
              <w:right w:w="100" w:type="dxa"/>
            </w:tcMar>
          </w:tcPr>
          <w:p w14:paraId="39FA4D2D" w14:textId="77777777" w:rsidR="00F60A5C" w:rsidRPr="003C5860" w:rsidRDefault="00F60A5C" w:rsidP="00F60A5C">
            <w:pPr>
              <w:widowControl w:val="0"/>
              <w:spacing w:before="0"/>
              <w:ind w:left="0"/>
              <w:rPr>
                <w:lang w:val="lt-LT"/>
              </w:rPr>
            </w:pPr>
            <w:r w:rsidRPr="003C5860">
              <w:rPr>
                <w:lang w:val="lt-LT"/>
              </w:rPr>
              <w:t>Atsijungimas</w:t>
            </w:r>
          </w:p>
        </w:tc>
        <w:tc>
          <w:tcPr>
            <w:tcW w:w="2730" w:type="dxa"/>
            <w:shd w:val="clear" w:color="auto" w:fill="auto"/>
            <w:tcMar>
              <w:top w:w="100" w:type="dxa"/>
              <w:left w:w="100" w:type="dxa"/>
              <w:bottom w:w="100" w:type="dxa"/>
              <w:right w:w="100" w:type="dxa"/>
            </w:tcMar>
          </w:tcPr>
          <w:p w14:paraId="526F8F50" w14:textId="77777777" w:rsidR="00F60A5C" w:rsidRPr="003C5860" w:rsidRDefault="00F60A5C" w:rsidP="00F60A5C">
            <w:pPr>
              <w:widowControl w:val="0"/>
              <w:spacing w:before="0"/>
              <w:ind w:left="0"/>
              <w:rPr>
                <w:lang w:val="lt-LT"/>
              </w:rPr>
            </w:pPr>
            <w:r w:rsidRPr="003C5860">
              <w:rPr>
                <w:lang w:val="lt-LT"/>
              </w:rPr>
              <w:t>Prisijungęs vartotojas</w:t>
            </w:r>
          </w:p>
        </w:tc>
        <w:tc>
          <w:tcPr>
            <w:tcW w:w="2310" w:type="dxa"/>
            <w:shd w:val="clear" w:color="auto" w:fill="auto"/>
            <w:tcMar>
              <w:top w:w="100" w:type="dxa"/>
              <w:left w:w="100" w:type="dxa"/>
              <w:bottom w:w="100" w:type="dxa"/>
              <w:right w:w="100" w:type="dxa"/>
            </w:tcMar>
          </w:tcPr>
          <w:p w14:paraId="1CD9D358" w14:textId="77777777" w:rsidR="00F60A5C" w:rsidRPr="003C5860" w:rsidRDefault="00F60A5C" w:rsidP="00F60A5C">
            <w:pPr>
              <w:widowControl w:val="0"/>
              <w:spacing w:before="0"/>
              <w:ind w:left="0"/>
              <w:rPr>
                <w:lang w:val="lt-LT"/>
              </w:rPr>
            </w:pPr>
            <w:r w:rsidRPr="003C5860">
              <w:rPr>
                <w:lang w:val="lt-LT"/>
              </w:rPr>
              <w:t>Atsijungiama nuo sistemos</w:t>
            </w:r>
          </w:p>
        </w:tc>
        <w:tc>
          <w:tcPr>
            <w:tcW w:w="2355" w:type="dxa"/>
            <w:shd w:val="clear" w:color="auto" w:fill="auto"/>
            <w:tcMar>
              <w:top w:w="100" w:type="dxa"/>
              <w:left w:w="100" w:type="dxa"/>
              <w:bottom w:w="100" w:type="dxa"/>
              <w:right w:w="100" w:type="dxa"/>
            </w:tcMar>
          </w:tcPr>
          <w:p w14:paraId="6B8DA44B" w14:textId="77777777" w:rsidR="00F60A5C" w:rsidRPr="003C5860" w:rsidRDefault="00F60A5C" w:rsidP="00F60A5C">
            <w:pPr>
              <w:widowControl w:val="0"/>
              <w:spacing w:before="0"/>
              <w:ind w:left="0"/>
              <w:rPr>
                <w:lang w:val="lt-LT"/>
              </w:rPr>
            </w:pPr>
            <w:r w:rsidRPr="003C5860">
              <w:rPr>
                <w:lang w:val="lt-LT"/>
              </w:rPr>
              <w:t>Projektų vadovo,</w:t>
            </w:r>
          </w:p>
          <w:p w14:paraId="33E4BC78" w14:textId="77777777" w:rsidR="00F60A5C" w:rsidRPr="003C5860" w:rsidRDefault="00F60A5C" w:rsidP="00F60A5C">
            <w:pPr>
              <w:widowControl w:val="0"/>
              <w:spacing w:before="0"/>
              <w:ind w:left="0"/>
              <w:rPr>
                <w:lang w:val="lt-LT"/>
              </w:rPr>
            </w:pPr>
            <w:r w:rsidRPr="003C5860">
              <w:rPr>
                <w:lang w:val="lt-LT"/>
              </w:rPr>
              <w:t>personalo vadovo, darbuotojo</w:t>
            </w:r>
          </w:p>
        </w:tc>
      </w:tr>
    </w:tbl>
    <w:p w14:paraId="01A95379" w14:textId="77777777" w:rsidR="00F60A5C" w:rsidRPr="003C5860" w:rsidRDefault="00F60A5C" w:rsidP="00C90649">
      <w:pPr>
        <w:pStyle w:val="Heading3"/>
        <w:numPr>
          <w:ilvl w:val="2"/>
          <w:numId w:val="10"/>
        </w:numPr>
      </w:pPr>
      <w:bookmarkStart w:id="32" w:name="_ajdiysq1vijd" w:colFirst="0" w:colLast="0"/>
      <w:bookmarkStart w:id="33" w:name="_jkk23x6nw5uv" w:colFirst="0" w:colLast="0"/>
      <w:bookmarkEnd w:id="32"/>
      <w:bookmarkEnd w:id="33"/>
      <w:r w:rsidRPr="00D95E72">
        <w:rPr>
          <w:lang w:val="lt-LT"/>
        </w:rPr>
        <w:t xml:space="preserve">Projekto </w:t>
      </w:r>
      <w:r w:rsidRPr="003C5860">
        <w:t>valdymas</w:t>
      </w:r>
    </w:p>
    <w:p w14:paraId="57F3FA09" w14:textId="77777777" w:rsidR="00F60A5C" w:rsidRPr="003C5860" w:rsidRDefault="00F60A5C" w:rsidP="008E3BC5">
      <w:pPr>
        <w:pStyle w:val="Heading4"/>
        <w:numPr>
          <w:ilvl w:val="3"/>
          <w:numId w:val="10"/>
        </w:numPr>
        <w:spacing w:line="276" w:lineRule="auto"/>
        <w:rPr>
          <w:lang w:val="lt-LT"/>
        </w:rPr>
      </w:pPr>
      <w:bookmarkStart w:id="34" w:name="_3clrhn5f92w7" w:colFirst="0" w:colLast="0"/>
      <w:bookmarkEnd w:id="34"/>
      <w:r w:rsidRPr="003C5860">
        <w:rPr>
          <w:lang w:val="lt-LT"/>
        </w:rPr>
        <w:t>Kiekvienas vartotojas turi prieigą prie informacijos tų projektų, kuriuose dalyvauja. Informacijos kiekis ir redagavimo galimybės priklauso nuo vartotojo privilegijos.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730"/>
        <w:gridCol w:w="2340"/>
        <w:gridCol w:w="2340"/>
      </w:tblGrid>
      <w:tr w:rsidR="00F60A5C" w:rsidRPr="003C5860" w14:paraId="25E3BDC9" w14:textId="77777777" w:rsidTr="00F60A5C">
        <w:tc>
          <w:tcPr>
            <w:tcW w:w="1950" w:type="dxa"/>
            <w:shd w:val="clear" w:color="auto" w:fill="auto"/>
            <w:tcMar>
              <w:top w:w="100" w:type="dxa"/>
              <w:left w:w="100" w:type="dxa"/>
              <w:bottom w:w="100" w:type="dxa"/>
              <w:right w:w="100" w:type="dxa"/>
            </w:tcMar>
          </w:tcPr>
          <w:p w14:paraId="45CC0423"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Funkcija</w:t>
            </w:r>
          </w:p>
        </w:tc>
        <w:tc>
          <w:tcPr>
            <w:tcW w:w="2730" w:type="dxa"/>
            <w:shd w:val="clear" w:color="auto" w:fill="auto"/>
            <w:tcMar>
              <w:top w:w="100" w:type="dxa"/>
              <w:left w:w="100" w:type="dxa"/>
              <w:bottom w:w="100" w:type="dxa"/>
              <w:right w:w="100" w:type="dxa"/>
            </w:tcMar>
          </w:tcPr>
          <w:p w14:paraId="3EC781FD"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6D2A77F"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5A706BC8" w14:textId="77777777" w:rsidR="00F60A5C" w:rsidRPr="003C5860" w:rsidRDefault="00F60A5C" w:rsidP="00F60A5C">
            <w:pPr>
              <w:widowControl w:val="0"/>
              <w:pBdr>
                <w:top w:val="nil"/>
                <w:left w:val="nil"/>
                <w:bottom w:val="nil"/>
                <w:right w:val="nil"/>
                <w:between w:val="nil"/>
              </w:pBdr>
              <w:spacing w:before="0" w:line="276" w:lineRule="auto"/>
              <w:ind w:left="0"/>
              <w:jc w:val="center"/>
              <w:rPr>
                <w:b/>
                <w:lang w:val="lt-LT"/>
              </w:rPr>
            </w:pPr>
            <w:r w:rsidRPr="003C5860">
              <w:rPr>
                <w:b/>
                <w:lang w:val="lt-LT"/>
              </w:rPr>
              <w:t>Interfeisas</w:t>
            </w:r>
          </w:p>
        </w:tc>
      </w:tr>
      <w:tr w:rsidR="00F60A5C" w:rsidRPr="003C5860" w14:paraId="6C55683C" w14:textId="77777777" w:rsidTr="00F60A5C">
        <w:tc>
          <w:tcPr>
            <w:tcW w:w="1950" w:type="dxa"/>
            <w:shd w:val="clear" w:color="auto" w:fill="auto"/>
            <w:tcMar>
              <w:top w:w="100" w:type="dxa"/>
              <w:left w:w="100" w:type="dxa"/>
              <w:bottom w:w="100" w:type="dxa"/>
              <w:right w:w="100" w:type="dxa"/>
            </w:tcMar>
          </w:tcPr>
          <w:p w14:paraId="2CF4919A"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peržiūra</w:t>
            </w:r>
          </w:p>
        </w:tc>
        <w:tc>
          <w:tcPr>
            <w:tcW w:w="2730" w:type="dxa"/>
            <w:shd w:val="clear" w:color="auto" w:fill="auto"/>
            <w:tcMar>
              <w:top w:w="100" w:type="dxa"/>
              <w:left w:w="100" w:type="dxa"/>
              <w:bottom w:w="100" w:type="dxa"/>
              <w:right w:w="100" w:type="dxa"/>
            </w:tcMar>
          </w:tcPr>
          <w:p w14:paraId="3D8282A8"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Vykdomi projektai</w:t>
            </w:r>
          </w:p>
        </w:tc>
        <w:tc>
          <w:tcPr>
            <w:tcW w:w="2340" w:type="dxa"/>
            <w:shd w:val="clear" w:color="auto" w:fill="auto"/>
            <w:tcMar>
              <w:top w:w="100" w:type="dxa"/>
              <w:left w:w="100" w:type="dxa"/>
              <w:bottom w:w="100" w:type="dxa"/>
              <w:right w:w="100" w:type="dxa"/>
            </w:tcMar>
          </w:tcPr>
          <w:p w14:paraId="52DB4C55"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Informacija apie projektą</w:t>
            </w:r>
          </w:p>
        </w:tc>
        <w:tc>
          <w:tcPr>
            <w:tcW w:w="2340" w:type="dxa"/>
            <w:shd w:val="clear" w:color="auto" w:fill="auto"/>
            <w:tcMar>
              <w:top w:w="100" w:type="dxa"/>
              <w:left w:w="100" w:type="dxa"/>
              <w:bottom w:w="100" w:type="dxa"/>
              <w:right w:w="100" w:type="dxa"/>
            </w:tcMar>
          </w:tcPr>
          <w:p w14:paraId="420C48E6"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Darbuotojo, projektų vadovo.</w:t>
            </w:r>
          </w:p>
        </w:tc>
      </w:tr>
    </w:tbl>
    <w:p w14:paraId="19792548" w14:textId="77777777" w:rsidR="00C90649" w:rsidRDefault="00C90649">
      <w:r>
        <w:br w:type="page"/>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730"/>
        <w:gridCol w:w="2340"/>
        <w:gridCol w:w="2340"/>
      </w:tblGrid>
      <w:tr w:rsidR="00C90649" w:rsidRPr="003C5860" w14:paraId="1E8C0E63" w14:textId="77777777" w:rsidTr="00F60A5C">
        <w:tc>
          <w:tcPr>
            <w:tcW w:w="1950" w:type="dxa"/>
            <w:shd w:val="clear" w:color="auto" w:fill="auto"/>
            <w:tcMar>
              <w:top w:w="100" w:type="dxa"/>
              <w:left w:w="100" w:type="dxa"/>
              <w:bottom w:w="100" w:type="dxa"/>
              <w:right w:w="100" w:type="dxa"/>
            </w:tcMar>
          </w:tcPr>
          <w:p w14:paraId="78174C6A" w14:textId="5AF40A52"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lastRenderedPageBreak/>
              <w:t>Funkcija</w:t>
            </w:r>
          </w:p>
        </w:tc>
        <w:tc>
          <w:tcPr>
            <w:tcW w:w="2730" w:type="dxa"/>
            <w:shd w:val="clear" w:color="auto" w:fill="auto"/>
            <w:tcMar>
              <w:top w:w="100" w:type="dxa"/>
              <w:left w:w="100" w:type="dxa"/>
              <w:bottom w:w="100" w:type="dxa"/>
              <w:right w:w="100" w:type="dxa"/>
            </w:tcMar>
          </w:tcPr>
          <w:p w14:paraId="30DB7E69" w14:textId="5F3CC806"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6F8D5E61" w14:textId="39D27F06"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1D6AA015" w14:textId="5B5FD1C9" w:rsidR="00C90649" w:rsidRPr="003C5860" w:rsidRDefault="00C90649" w:rsidP="00C90649">
            <w:pPr>
              <w:widowControl w:val="0"/>
              <w:pBdr>
                <w:top w:val="nil"/>
                <w:left w:val="nil"/>
                <w:bottom w:val="nil"/>
                <w:right w:val="nil"/>
                <w:between w:val="nil"/>
              </w:pBdr>
              <w:spacing w:before="0" w:line="276" w:lineRule="auto"/>
              <w:ind w:left="0"/>
              <w:jc w:val="center"/>
              <w:rPr>
                <w:lang w:val="lt-LT"/>
              </w:rPr>
            </w:pPr>
            <w:r w:rsidRPr="003C5860">
              <w:rPr>
                <w:b/>
                <w:lang w:val="lt-LT"/>
              </w:rPr>
              <w:t>Interfeisas</w:t>
            </w:r>
          </w:p>
        </w:tc>
      </w:tr>
      <w:tr w:rsidR="00F60A5C" w:rsidRPr="003C5860" w14:paraId="2049E136" w14:textId="77777777" w:rsidTr="00F60A5C">
        <w:tc>
          <w:tcPr>
            <w:tcW w:w="1950" w:type="dxa"/>
            <w:shd w:val="clear" w:color="auto" w:fill="auto"/>
            <w:tcMar>
              <w:top w:w="100" w:type="dxa"/>
              <w:left w:w="100" w:type="dxa"/>
              <w:bottom w:w="100" w:type="dxa"/>
              <w:right w:w="100" w:type="dxa"/>
            </w:tcMar>
          </w:tcPr>
          <w:p w14:paraId="238CA6FB" w14:textId="02C6A373"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kūrimas</w:t>
            </w:r>
          </w:p>
        </w:tc>
        <w:tc>
          <w:tcPr>
            <w:tcW w:w="2730" w:type="dxa"/>
            <w:shd w:val="clear" w:color="auto" w:fill="auto"/>
            <w:tcMar>
              <w:top w:w="100" w:type="dxa"/>
              <w:left w:w="100" w:type="dxa"/>
              <w:bottom w:w="100" w:type="dxa"/>
              <w:right w:w="100" w:type="dxa"/>
            </w:tcMar>
          </w:tcPr>
          <w:p w14:paraId="65EEB549"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pavadinimas,</w:t>
            </w:r>
          </w:p>
          <w:p w14:paraId="11ADA403"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Komandos (neprivaloma),</w:t>
            </w:r>
          </w:p>
          <w:p w14:paraId="4D79CF8C"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Pabaigos data</w:t>
            </w:r>
          </w:p>
        </w:tc>
        <w:tc>
          <w:tcPr>
            <w:tcW w:w="2340" w:type="dxa"/>
            <w:shd w:val="clear" w:color="auto" w:fill="auto"/>
            <w:tcMar>
              <w:top w:w="100" w:type="dxa"/>
              <w:left w:w="100" w:type="dxa"/>
              <w:bottom w:w="100" w:type="dxa"/>
              <w:right w:w="100" w:type="dxa"/>
            </w:tcMar>
          </w:tcPr>
          <w:p w14:paraId="551BFA23"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Naujas projektas, projekto įrašas  duomenų bazėje</w:t>
            </w:r>
          </w:p>
        </w:tc>
        <w:tc>
          <w:tcPr>
            <w:tcW w:w="2340" w:type="dxa"/>
            <w:shd w:val="clear" w:color="auto" w:fill="auto"/>
            <w:tcMar>
              <w:top w:w="100" w:type="dxa"/>
              <w:left w:w="100" w:type="dxa"/>
              <w:bottom w:w="100" w:type="dxa"/>
              <w:right w:w="100" w:type="dxa"/>
            </w:tcMar>
          </w:tcPr>
          <w:p w14:paraId="2D57E71C"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r w:rsidR="00F60A5C" w:rsidRPr="003C5860" w14:paraId="6E07C901" w14:textId="77777777" w:rsidTr="00F60A5C">
        <w:tc>
          <w:tcPr>
            <w:tcW w:w="1950" w:type="dxa"/>
            <w:shd w:val="clear" w:color="auto" w:fill="auto"/>
            <w:tcMar>
              <w:top w:w="100" w:type="dxa"/>
              <w:left w:w="100" w:type="dxa"/>
              <w:bottom w:w="100" w:type="dxa"/>
              <w:right w:w="100" w:type="dxa"/>
            </w:tcMar>
          </w:tcPr>
          <w:p w14:paraId="4D518565"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Komandos priskyrimas projektui</w:t>
            </w:r>
          </w:p>
        </w:tc>
        <w:tc>
          <w:tcPr>
            <w:tcW w:w="2730" w:type="dxa"/>
            <w:shd w:val="clear" w:color="auto" w:fill="auto"/>
            <w:tcMar>
              <w:top w:w="100" w:type="dxa"/>
              <w:left w:w="100" w:type="dxa"/>
              <w:bottom w:w="100" w:type="dxa"/>
              <w:right w:w="100" w:type="dxa"/>
            </w:tcMar>
          </w:tcPr>
          <w:p w14:paraId="4B77570C"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Redaguojamas ar kuriamas projektas, komanda</w:t>
            </w:r>
          </w:p>
        </w:tc>
        <w:tc>
          <w:tcPr>
            <w:tcW w:w="2340" w:type="dxa"/>
            <w:shd w:val="clear" w:color="auto" w:fill="auto"/>
            <w:tcMar>
              <w:top w:w="100" w:type="dxa"/>
              <w:left w:w="100" w:type="dxa"/>
              <w:bottom w:w="100" w:type="dxa"/>
              <w:right w:w="100" w:type="dxa"/>
            </w:tcMar>
          </w:tcPr>
          <w:p w14:paraId="3C533BA7"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Projektą vykdo viena daugiau komandų arba priskirta komanda, jei nebuvo kitų</w:t>
            </w:r>
          </w:p>
        </w:tc>
        <w:tc>
          <w:tcPr>
            <w:tcW w:w="2340" w:type="dxa"/>
            <w:shd w:val="clear" w:color="auto" w:fill="auto"/>
            <w:tcMar>
              <w:top w:w="100" w:type="dxa"/>
              <w:left w:w="100" w:type="dxa"/>
              <w:bottom w:w="100" w:type="dxa"/>
              <w:right w:w="100" w:type="dxa"/>
            </w:tcMar>
          </w:tcPr>
          <w:p w14:paraId="60245CC5"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r w:rsidR="00F60A5C" w:rsidRPr="003C5860" w14:paraId="1679A76E" w14:textId="77777777" w:rsidTr="00F60A5C">
        <w:tc>
          <w:tcPr>
            <w:tcW w:w="1950" w:type="dxa"/>
            <w:shd w:val="clear" w:color="auto" w:fill="auto"/>
            <w:tcMar>
              <w:top w:w="100" w:type="dxa"/>
              <w:left w:w="100" w:type="dxa"/>
              <w:bottom w:w="100" w:type="dxa"/>
              <w:right w:w="100" w:type="dxa"/>
            </w:tcMar>
          </w:tcPr>
          <w:p w14:paraId="3BB72A98"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redagavimas</w:t>
            </w:r>
          </w:p>
        </w:tc>
        <w:tc>
          <w:tcPr>
            <w:tcW w:w="2730" w:type="dxa"/>
            <w:shd w:val="clear" w:color="auto" w:fill="auto"/>
            <w:tcMar>
              <w:top w:w="100" w:type="dxa"/>
              <w:left w:w="100" w:type="dxa"/>
              <w:bottom w:w="100" w:type="dxa"/>
              <w:right w:w="100" w:type="dxa"/>
            </w:tcMar>
          </w:tcPr>
          <w:p w14:paraId="7CE9CD2D"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Projektas, nauja informacija</w:t>
            </w:r>
          </w:p>
        </w:tc>
        <w:tc>
          <w:tcPr>
            <w:tcW w:w="2340" w:type="dxa"/>
            <w:shd w:val="clear" w:color="auto" w:fill="auto"/>
            <w:tcMar>
              <w:top w:w="100" w:type="dxa"/>
              <w:left w:w="100" w:type="dxa"/>
              <w:bottom w:w="100" w:type="dxa"/>
              <w:right w:w="100" w:type="dxa"/>
            </w:tcMar>
          </w:tcPr>
          <w:p w14:paraId="30712DE3"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Projektas, su nauju pavadinimu ir/ar deadline</w:t>
            </w:r>
          </w:p>
        </w:tc>
        <w:tc>
          <w:tcPr>
            <w:tcW w:w="2340" w:type="dxa"/>
            <w:shd w:val="clear" w:color="auto" w:fill="auto"/>
            <w:tcMar>
              <w:top w:w="100" w:type="dxa"/>
              <w:left w:w="100" w:type="dxa"/>
              <w:bottom w:w="100" w:type="dxa"/>
              <w:right w:w="100" w:type="dxa"/>
            </w:tcMar>
          </w:tcPr>
          <w:p w14:paraId="00FA1EBB"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r w:rsidR="00F60A5C" w:rsidRPr="003C5860" w14:paraId="564014EF" w14:textId="77777777" w:rsidTr="00F60A5C">
        <w:tc>
          <w:tcPr>
            <w:tcW w:w="1950" w:type="dxa"/>
            <w:shd w:val="clear" w:color="auto" w:fill="auto"/>
            <w:tcMar>
              <w:top w:w="100" w:type="dxa"/>
              <w:left w:w="100" w:type="dxa"/>
              <w:bottom w:w="100" w:type="dxa"/>
              <w:right w:w="100" w:type="dxa"/>
            </w:tcMar>
          </w:tcPr>
          <w:p w14:paraId="5418E2FB"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trynimas</w:t>
            </w:r>
          </w:p>
        </w:tc>
        <w:tc>
          <w:tcPr>
            <w:tcW w:w="2730" w:type="dxa"/>
            <w:shd w:val="clear" w:color="auto" w:fill="auto"/>
            <w:tcMar>
              <w:top w:w="100" w:type="dxa"/>
              <w:left w:w="100" w:type="dxa"/>
              <w:bottom w:w="100" w:type="dxa"/>
              <w:right w:w="100" w:type="dxa"/>
            </w:tcMar>
          </w:tcPr>
          <w:p w14:paraId="59C8891E"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Įgyvendintas arba atšauktas projektas</w:t>
            </w:r>
          </w:p>
        </w:tc>
        <w:tc>
          <w:tcPr>
            <w:tcW w:w="2340" w:type="dxa"/>
            <w:shd w:val="clear" w:color="auto" w:fill="auto"/>
            <w:tcMar>
              <w:top w:w="100" w:type="dxa"/>
              <w:left w:w="100" w:type="dxa"/>
              <w:bottom w:w="100" w:type="dxa"/>
              <w:right w:w="100" w:type="dxa"/>
            </w:tcMar>
          </w:tcPr>
          <w:p w14:paraId="7D412274"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Pranešimas, kad pavyko ištrinti,</w:t>
            </w:r>
          </w:p>
          <w:p w14:paraId="46D3C52F"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projekto įrašas pašalintas iš DB</w:t>
            </w:r>
          </w:p>
        </w:tc>
        <w:tc>
          <w:tcPr>
            <w:tcW w:w="2340" w:type="dxa"/>
            <w:shd w:val="clear" w:color="auto" w:fill="auto"/>
            <w:tcMar>
              <w:top w:w="100" w:type="dxa"/>
              <w:left w:w="100" w:type="dxa"/>
              <w:bottom w:w="100" w:type="dxa"/>
              <w:right w:w="100" w:type="dxa"/>
            </w:tcMar>
          </w:tcPr>
          <w:p w14:paraId="45407E74" w14:textId="77777777" w:rsidR="00F60A5C" w:rsidRPr="003C5860" w:rsidRDefault="00F60A5C" w:rsidP="00F60A5C">
            <w:pPr>
              <w:widowControl w:val="0"/>
              <w:pBdr>
                <w:top w:val="nil"/>
                <w:left w:val="nil"/>
                <w:bottom w:val="nil"/>
                <w:right w:val="nil"/>
                <w:between w:val="nil"/>
              </w:pBdr>
              <w:spacing w:before="0" w:line="276" w:lineRule="auto"/>
              <w:ind w:left="0"/>
              <w:rPr>
                <w:lang w:val="lt-LT"/>
              </w:rPr>
            </w:pPr>
            <w:r w:rsidRPr="003C5860">
              <w:rPr>
                <w:lang w:val="lt-LT"/>
              </w:rPr>
              <w:t>Projektų vadovo</w:t>
            </w:r>
          </w:p>
        </w:tc>
      </w:tr>
    </w:tbl>
    <w:p w14:paraId="73700B22" w14:textId="77777777" w:rsidR="00F60A5C" w:rsidRPr="003C5860" w:rsidRDefault="00F60A5C" w:rsidP="00F60A5C">
      <w:pPr>
        <w:spacing w:line="276" w:lineRule="auto"/>
        <w:ind w:left="0"/>
        <w:rPr>
          <w:lang w:val="lt-LT"/>
        </w:rPr>
      </w:pPr>
      <w:r w:rsidRPr="003C5860">
        <w:rPr>
          <w:lang w:val="lt-LT"/>
        </w:rPr>
        <w:t xml:space="preserve"> </w:t>
      </w:r>
    </w:p>
    <w:p w14:paraId="2C68104A" w14:textId="77777777" w:rsidR="00F60A5C" w:rsidRPr="003C5860" w:rsidRDefault="00F60A5C" w:rsidP="00F60A5C">
      <w:pPr>
        <w:pStyle w:val="Heading3"/>
        <w:numPr>
          <w:ilvl w:val="2"/>
          <w:numId w:val="10"/>
        </w:numPr>
        <w:rPr>
          <w:lang w:val="lt-LT"/>
        </w:rPr>
      </w:pPr>
      <w:bookmarkStart w:id="35" w:name="_1wabw89k04n3" w:colFirst="0" w:colLast="0"/>
      <w:bookmarkEnd w:id="35"/>
      <w:r w:rsidRPr="003C5860">
        <w:rPr>
          <w:lang w:val="lt-LT"/>
        </w:rPr>
        <w:t>Komandų valdymas</w:t>
      </w:r>
    </w:p>
    <w:p w14:paraId="2F45A0F4" w14:textId="77777777" w:rsidR="00F60A5C" w:rsidRPr="003C5860" w:rsidRDefault="00F60A5C" w:rsidP="008E3BC5">
      <w:pPr>
        <w:pStyle w:val="Heading4"/>
        <w:numPr>
          <w:ilvl w:val="3"/>
          <w:numId w:val="10"/>
        </w:numPr>
        <w:rPr>
          <w:lang w:val="lt-LT"/>
        </w:rPr>
      </w:pPr>
      <w:r w:rsidRPr="003C5860">
        <w:rPr>
          <w:lang w:val="lt-LT"/>
        </w:rPr>
        <w:t>Sistema teikia projektų vadovams galimybę kurti, redaguoti bei trinti komandas, kurios vykdo šių prižiūrimus projektus.</w:t>
      </w:r>
    </w:p>
    <w:p w14:paraId="1D3C81B7" w14:textId="77777777" w:rsidR="00F60A5C" w:rsidRPr="003C5860" w:rsidRDefault="00F60A5C" w:rsidP="008E3BC5">
      <w:pPr>
        <w:pStyle w:val="Heading4"/>
        <w:numPr>
          <w:ilvl w:val="3"/>
          <w:numId w:val="10"/>
        </w:numPr>
        <w:rPr>
          <w:lang w:val="lt-LT"/>
        </w:rPr>
      </w:pPr>
      <w:bookmarkStart w:id="36" w:name="_nyondrn3s5m3" w:colFirst="0" w:colLast="0"/>
      <w:bookmarkEnd w:id="36"/>
      <w:r w:rsidRPr="003C5860">
        <w:rPr>
          <w:lang w:val="lt-LT"/>
        </w:rPr>
        <w:t>Darbuotojui leidžiama peržiūrėti informaciją tik tų komandų, kuriose jis yra.</w:t>
      </w:r>
    </w:p>
    <w:p w14:paraId="3549117D" w14:textId="77777777" w:rsidR="00F60A5C" w:rsidRPr="003C5860" w:rsidRDefault="00F60A5C" w:rsidP="00F60A5C">
      <w:pPr>
        <w:ind w:left="720"/>
        <w:rPr>
          <w:lang w:val="lt-LT"/>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790"/>
        <w:gridCol w:w="2340"/>
        <w:gridCol w:w="2340"/>
      </w:tblGrid>
      <w:tr w:rsidR="00F60A5C" w:rsidRPr="003C5860" w14:paraId="6CABAC2F" w14:textId="77777777" w:rsidTr="00F60A5C">
        <w:tc>
          <w:tcPr>
            <w:tcW w:w="1905" w:type="dxa"/>
            <w:shd w:val="clear" w:color="auto" w:fill="auto"/>
            <w:tcMar>
              <w:top w:w="100" w:type="dxa"/>
              <w:left w:w="100" w:type="dxa"/>
              <w:bottom w:w="100" w:type="dxa"/>
              <w:right w:w="100" w:type="dxa"/>
            </w:tcMar>
          </w:tcPr>
          <w:p w14:paraId="4F30B13D"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1A0C6048"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67D66BF1"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27F7E8D3"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4C692E36" w14:textId="77777777" w:rsidTr="00F60A5C">
        <w:tc>
          <w:tcPr>
            <w:tcW w:w="1905" w:type="dxa"/>
            <w:shd w:val="clear" w:color="auto" w:fill="auto"/>
            <w:tcMar>
              <w:top w:w="100" w:type="dxa"/>
              <w:left w:w="100" w:type="dxa"/>
              <w:bottom w:w="100" w:type="dxa"/>
              <w:right w:w="100" w:type="dxa"/>
            </w:tcMar>
          </w:tcPr>
          <w:p w14:paraId="10F9767F" w14:textId="77777777" w:rsidR="00F60A5C" w:rsidRPr="003C5860" w:rsidRDefault="00F60A5C" w:rsidP="00F60A5C">
            <w:pPr>
              <w:widowControl w:val="0"/>
              <w:spacing w:before="0"/>
              <w:ind w:left="0"/>
              <w:rPr>
                <w:lang w:val="lt-LT"/>
              </w:rPr>
            </w:pPr>
            <w:r w:rsidRPr="003C5860">
              <w:rPr>
                <w:lang w:val="lt-LT"/>
              </w:rPr>
              <w:t>Komandos peržiūra</w:t>
            </w:r>
          </w:p>
        </w:tc>
        <w:tc>
          <w:tcPr>
            <w:tcW w:w="2790" w:type="dxa"/>
            <w:shd w:val="clear" w:color="auto" w:fill="auto"/>
            <w:tcMar>
              <w:top w:w="100" w:type="dxa"/>
              <w:left w:w="100" w:type="dxa"/>
              <w:bottom w:w="100" w:type="dxa"/>
              <w:right w:w="100" w:type="dxa"/>
            </w:tcMar>
          </w:tcPr>
          <w:p w14:paraId="4D439D82" w14:textId="77777777" w:rsidR="00F60A5C" w:rsidRPr="003C5860" w:rsidRDefault="00F60A5C" w:rsidP="00F60A5C">
            <w:pPr>
              <w:widowControl w:val="0"/>
              <w:spacing w:before="0"/>
              <w:ind w:left="0"/>
              <w:rPr>
                <w:lang w:val="lt-LT"/>
              </w:rPr>
            </w:pPr>
            <w:r w:rsidRPr="003C5860">
              <w:rPr>
                <w:lang w:val="lt-LT"/>
              </w:rPr>
              <w:t>Vykdomų projektų komandos</w:t>
            </w:r>
          </w:p>
        </w:tc>
        <w:tc>
          <w:tcPr>
            <w:tcW w:w="2340" w:type="dxa"/>
            <w:shd w:val="clear" w:color="auto" w:fill="auto"/>
            <w:tcMar>
              <w:top w:w="100" w:type="dxa"/>
              <w:left w:w="100" w:type="dxa"/>
              <w:bottom w:w="100" w:type="dxa"/>
              <w:right w:w="100" w:type="dxa"/>
            </w:tcMar>
            <w:vAlign w:val="center"/>
          </w:tcPr>
          <w:p w14:paraId="35FE66FC" w14:textId="77777777" w:rsidR="00F60A5C" w:rsidRPr="003C5860" w:rsidRDefault="00F60A5C" w:rsidP="00F60A5C">
            <w:pPr>
              <w:widowControl w:val="0"/>
              <w:spacing w:before="0"/>
              <w:ind w:left="0"/>
              <w:rPr>
                <w:lang w:val="lt-LT"/>
              </w:rPr>
            </w:pPr>
            <w:r w:rsidRPr="003C5860">
              <w:rPr>
                <w:lang w:val="lt-LT"/>
              </w:rPr>
              <w:t>Informacija apie komandą</w:t>
            </w:r>
          </w:p>
        </w:tc>
        <w:tc>
          <w:tcPr>
            <w:tcW w:w="2340" w:type="dxa"/>
            <w:shd w:val="clear" w:color="auto" w:fill="auto"/>
            <w:tcMar>
              <w:top w:w="100" w:type="dxa"/>
              <w:left w:w="100" w:type="dxa"/>
              <w:bottom w:w="100" w:type="dxa"/>
              <w:right w:w="100" w:type="dxa"/>
            </w:tcMar>
          </w:tcPr>
          <w:p w14:paraId="7BC19474" w14:textId="77777777" w:rsidR="00F60A5C" w:rsidRPr="003C5860" w:rsidRDefault="00F60A5C" w:rsidP="00F60A5C">
            <w:pPr>
              <w:widowControl w:val="0"/>
              <w:spacing w:before="0"/>
              <w:ind w:left="0"/>
              <w:rPr>
                <w:lang w:val="lt-LT"/>
              </w:rPr>
            </w:pPr>
            <w:r w:rsidRPr="003C5860">
              <w:rPr>
                <w:lang w:val="lt-LT"/>
              </w:rPr>
              <w:t>Projektų vadovo, darbuotojo</w:t>
            </w:r>
          </w:p>
        </w:tc>
      </w:tr>
      <w:tr w:rsidR="00F60A5C" w:rsidRPr="003C5860" w14:paraId="2C15164A" w14:textId="77777777" w:rsidTr="00F60A5C">
        <w:tc>
          <w:tcPr>
            <w:tcW w:w="1905" w:type="dxa"/>
            <w:shd w:val="clear" w:color="auto" w:fill="auto"/>
            <w:tcMar>
              <w:top w:w="100" w:type="dxa"/>
              <w:left w:w="100" w:type="dxa"/>
              <w:bottom w:w="100" w:type="dxa"/>
              <w:right w:w="100" w:type="dxa"/>
            </w:tcMar>
          </w:tcPr>
          <w:p w14:paraId="7A1EA20F"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Komandos kūrimas</w:t>
            </w:r>
          </w:p>
        </w:tc>
        <w:tc>
          <w:tcPr>
            <w:tcW w:w="2790" w:type="dxa"/>
            <w:shd w:val="clear" w:color="auto" w:fill="auto"/>
            <w:tcMar>
              <w:top w:w="100" w:type="dxa"/>
              <w:left w:w="100" w:type="dxa"/>
              <w:bottom w:w="100" w:type="dxa"/>
              <w:right w:w="100" w:type="dxa"/>
            </w:tcMar>
          </w:tcPr>
          <w:p w14:paraId="043C0E7E"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Registruoti darbuotojai,</w:t>
            </w:r>
          </w:p>
          <w:p w14:paraId="0F04A0C3"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pavadinimas</w:t>
            </w:r>
          </w:p>
        </w:tc>
        <w:tc>
          <w:tcPr>
            <w:tcW w:w="2340" w:type="dxa"/>
            <w:shd w:val="clear" w:color="auto" w:fill="auto"/>
            <w:tcMar>
              <w:top w:w="100" w:type="dxa"/>
              <w:left w:w="100" w:type="dxa"/>
              <w:bottom w:w="100" w:type="dxa"/>
              <w:right w:w="100" w:type="dxa"/>
            </w:tcMar>
          </w:tcPr>
          <w:p w14:paraId="3F981A07"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Nauja komanda,</w:t>
            </w:r>
          </w:p>
          <w:p w14:paraId="492B596E" w14:textId="77777777" w:rsidR="00F60A5C" w:rsidRPr="003C5860" w:rsidRDefault="00F60A5C" w:rsidP="00F60A5C">
            <w:pPr>
              <w:widowControl w:val="0"/>
              <w:spacing w:before="0" w:line="276" w:lineRule="auto"/>
              <w:ind w:left="0"/>
              <w:rPr>
                <w:lang w:val="lt-LT"/>
              </w:rPr>
            </w:pPr>
            <w:r w:rsidRPr="003C5860">
              <w:rPr>
                <w:lang w:val="lt-LT"/>
              </w:rPr>
              <w:t>komandos įrašas duomenų bazėje</w:t>
            </w:r>
          </w:p>
        </w:tc>
        <w:tc>
          <w:tcPr>
            <w:tcW w:w="2340" w:type="dxa"/>
            <w:shd w:val="clear" w:color="auto" w:fill="auto"/>
            <w:tcMar>
              <w:top w:w="100" w:type="dxa"/>
              <w:left w:w="100" w:type="dxa"/>
              <w:bottom w:w="100" w:type="dxa"/>
              <w:right w:w="100" w:type="dxa"/>
            </w:tcMar>
          </w:tcPr>
          <w:p w14:paraId="1F12B777"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Projektų vadovo</w:t>
            </w:r>
          </w:p>
        </w:tc>
      </w:tr>
      <w:tr w:rsidR="00F60A5C" w:rsidRPr="003C5860" w14:paraId="38A0205E" w14:textId="77777777" w:rsidTr="00F60A5C">
        <w:tc>
          <w:tcPr>
            <w:tcW w:w="1905" w:type="dxa"/>
            <w:shd w:val="clear" w:color="auto" w:fill="auto"/>
            <w:tcMar>
              <w:top w:w="100" w:type="dxa"/>
              <w:left w:w="100" w:type="dxa"/>
              <w:bottom w:w="100" w:type="dxa"/>
              <w:right w:w="100" w:type="dxa"/>
            </w:tcMar>
          </w:tcPr>
          <w:p w14:paraId="4004E85A"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Komandos redagavimas</w:t>
            </w:r>
          </w:p>
        </w:tc>
        <w:tc>
          <w:tcPr>
            <w:tcW w:w="2790" w:type="dxa"/>
            <w:shd w:val="clear" w:color="auto" w:fill="auto"/>
            <w:tcMar>
              <w:top w:w="100" w:type="dxa"/>
              <w:left w:w="100" w:type="dxa"/>
              <w:bottom w:w="100" w:type="dxa"/>
              <w:right w:w="100" w:type="dxa"/>
            </w:tcMar>
          </w:tcPr>
          <w:p w14:paraId="1752ABE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Prižiūrimos komandos, registruoti darbuotojai</w:t>
            </w:r>
          </w:p>
        </w:tc>
        <w:tc>
          <w:tcPr>
            <w:tcW w:w="2340" w:type="dxa"/>
            <w:shd w:val="clear" w:color="auto" w:fill="auto"/>
            <w:tcMar>
              <w:top w:w="100" w:type="dxa"/>
              <w:left w:w="100" w:type="dxa"/>
              <w:bottom w:w="100" w:type="dxa"/>
              <w:right w:w="100" w:type="dxa"/>
            </w:tcMar>
          </w:tcPr>
          <w:p w14:paraId="5998686C"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Komanda su pakeitimais</w:t>
            </w:r>
          </w:p>
        </w:tc>
        <w:tc>
          <w:tcPr>
            <w:tcW w:w="2340" w:type="dxa"/>
            <w:shd w:val="clear" w:color="auto" w:fill="auto"/>
            <w:tcMar>
              <w:top w:w="100" w:type="dxa"/>
              <w:left w:w="100" w:type="dxa"/>
              <w:bottom w:w="100" w:type="dxa"/>
              <w:right w:w="100" w:type="dxa"/>
            </w:tcMar>
          </w:tcPr>
          <w:p w14:paraId="46EACBFA"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Projektų vadovo</w:t>
            </w:r>
          </w:p>
        </w:tc>
      </w:tr>
      <w:tr w:rsidR="00C90649" w:rsidRPr="003C5860" w14:paraId="67195328" w14:textId="77777777" w:rsidTr="00C90649">
        <w:tc>
          <w:tcPr>
            <w:tcW w:w="1905" w:type="dxa"/>
            <w:shd w:val="clear" w:color="auto" w:fill="auto"/>
            <w:tcMar>
              <w:top w:w="100" w:type="dxa"/>
              <w:left w:w="100" w:type="dxa"/>
              <w:bottom w:w="100" w:type="dxa"/>
              <w:right w:w="100" w:type="dxa"/>
            </w:tcMar>
          </w:tcPr>
          <w:p w14:paraId="2066B6B9" w14:textId="079F351E" w:rsidR="00C90649" w:rsidRPr="003C5860" w:rsidRDefault="00C90649" w:rsidP="00C90649">
            <w:pPr>
              <w:widowControl w:val="0"/>
              <w:spacing w:before="0"/>
              <w:ind w:left="0"/>
              <w:jc w:val="center"/>
              <w:rPr>
                <w:lang w:val="lt-LT"/>
              </w:rPr>
            </w:pPr>
            <w:r w:rsidRPr="003C5860">
              <w:rPr>
                <w:b/>
                <w:lang w:val="lt-LT"/>
              </w:rPr>
              <w:lastRenderedPageBreak/>
              <w:t>Funkcija</w:t>
            </w:r>
          </w:p>
        </w:tc>
        <w:tc>
          <w:tcPr>
            <w:tcW w:w="2790" w:type="dxa"/>
            <w:shd w:val="clear" w:color="auto" w:fill="auto"/>
            <w:tcMar>
              <w:top w:w="100" w:type="dxa"/>
              <w:left w:w="100" w:type="dxa"/>
              <w:bottom w:w="100" w:type="dxa"/>
              <w:right w:w="100" w:type="dxa"/>
            </w:tcMar>
          </w:tcPr>
          <w:p w14:paraId="1F7C8E6E" w14:textId="01C569CA" w:rsidR="00C90649" w:rsidRPr="003C5860" w:rsidRDefault="00C90649" w:rsidP="00C90649">
            <w:pPr>
              <w:widowControl w:val="0"/>
              <w:pBdr>
                <w:top w:val="nil"/>
                <w:left w:val="nil"/>
                <w:bottom w:val="nil"/>
                <w:right w:val="nil"/>
                <w:between w:val="nil"/>
              </w:pBdr>
              <w:spacing w:before="0"/>
              <w:ind w:left="0"/>
              <w:jc w:val="center"/>
              <w:rPr>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870E6C9" w14:textId="0D780C1B" w:rsidR="00C90649" w:rsidRPr="003C5860" w:rsidRDefault="00C90649" w:rsidP="00C90649">
            <w:pPr>
              <w:widowControl w:val="0"/>
              <w:spacing w:before="0" w:line="276" w:lineRule="auto"/>
              <w:ind w:left="0"/>
              <w:jc w:val="center"/>
              <w:rPr>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6E5251CF" w14:textId="5175113F" w:rsidR="00C90649" w:rsidRPr="003C5860" w:rsidRDefault="00C90649" w:rsidP="00C90649">
            <w:pPr>
              <w:widowControl w:val="0"/>
              <w:spacing w:before="0"/>
              <w:ind w:left="0"/>
              <w:jc w:val="center"/>
              <w:rPr>
                <w:lang w:val="lt-LT"/>
              </w:rPr>
            </w:pPr>
            <w:r w:rsidRPr="003C5860">
              <w:rPr>
                <w:b/>
                <w:lang w:val="lt-LT"/>
              </w:rPr>
              <w:t>Interfeisas</w:t>
            </w:r>
          </w:p>
        </w:tc>
      </w:tr>
      <w:tr w:rsidR="00F60A5C" w:rsidRPr="003C5860" w14:paraId="4980BA7D" w14:textId="77777777" w:rsidTr="00F60A5C">
        <w:tc>
          <w:tcPr>
            <w:tcW w:w="1905" w:type="dxa"/>
            <w:shd w:val="clear" w:color="auto" w:fill="auto"/>
            <w:tcMar>
              <w:top w:w="100" w:type="dxa"/>
              <w:left w:w="100" w:type="dxa"/>
              <w:bottom w:w="100" w:type="dxa"/>
              <w:right w:w="100" w:type="dxa"/>
            </w:tcMar>
          </w:tcPr>
          <w:p w14:paraId="72069B39" w14:textId="77777777" w:rsidR="00F60A5C" w:rsidRPr="003C5860" w:rsidRDefault="00F60A5C" w:rsidP="00F60A5C">
            <w:pPr>
              <w:widowControl w:val="0"/>
              <w:spacing w:before="0"/>
              <w:ind w:left="0"/>
              <w:rPr>
                <w:lang w:val="lt-LT"/>
              </w:rPr>
            </w:pPr>
            <w:r w:rsidRPr="003C5860">
              <w:rPr>
                <w:lang w:val="lt-LT"/>
              </w:rPr>
              <w:t>Komandos trynimas</w:t>
            </w:r>
          </w:p>
        </w:tc>
        <w:tc>
          <w:tcPr>
            <w:tcW w:w="2790" w:type="dxa"/>
            <w:shd w:val="clear" w:color="auto" w:fill="auto"/>
            <w:tcMar>
              <w:top w:w="100" w:type="dxa"/>
              <w:left w:w="100" w:type="dxa"/>
              <w:bottom w:w="100" w:type="dxa"/>
              <w:right w:w="100" w:type="dxa"/>
            </w:tcMar>
          </w:tcPr>
          <w:p w14:paraId="027DDB3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Komanda</w:t>
            </w:r>
          </w:p>
        </w:tc>
        <w:tc>
          <w:tcPr>
            <w:tcW w:w="2340" w:type="dxa"/>
            <w:shd w:val="clear" w:color="auto" w:fill="auto"/>
            <w:tcMar>
              <w:top w:w="100" w:type="dxa"/>
              <w:left w:w="100" w:type="dxa"/>
              <w:bottom w:w="100" w:type="dxa"/>
              <w:right w:w="100" w:type="dxa"/>
            </w:tcMar>
            <w:vAlign w:val="center"/>
          </w:tcPr>
          <w:p w14:paraId="314E6F1E" w14:textId="77777777" w:rsidR="00F60A5C" w:rsidRPr="003C5860" w:rsidRDefault="00F60A5C" w:rsidP="00F60A5C">
            <w:pPr>
              <w:widowControl w:val="0"/>
              <w:spacing w:before="0" w:line="276" w:lineRule="auto"/>
              <w:ind w:left="0"/>
              <w:rPr>
                <w:lang w:val="lt-LT"/>
              </w:rPr>
            </w:pPr>
            <w:r w:rsidRPr="003C5860">
              <w:rPr>
                <w:lang w:val="lt-LT"/>
              </w:rPr>
              <w:t>Pranešimas, kad pavyko ištrinti,</w:t>
            </w:r>
          </w:p>
          <w:p w14:paraId="2909B1F6" w14:textId="77777777" w:rsidR="00F60A5C" w:rsidRPr="003C5860" w:rsidRDefault="00F60A5C" w:rsidP="00F60A5C">
            <w:pPr>
              <w:widowControl w:val="0"/>
              <w:spacing w:before="0" w:line="276" w:lineRule="auto"/>
              <w:ind w:left="0"/>
              <w:rPr>
                <w:lang w:val="lt-LT"/>
              </w:rPr>
            </w:pPr>
            <w:r w:rsidRPr="003C5860">
              <w:rPr>
                <w:lang w:val="lt-LT"/>
              </w:rPr>
              <w:t>komandos įrašas pašalintas iš DB</w:t>
            </w:r>
          </w:p>
        </w:tc>
        <w:tc>
          <w:tcPr>
            <w:tcW w:w="2340" w:type="dxa"/>
            <w:shd w:val="clear" w:color="auto" w:fill="auto"/>
            <w:tcMar>
              <w:top w:w="100" w:type="dxa"/>
              <w:left w:w="100" w:type="dxa"/>
              <w:bottom w:w="100" w:type="dxa"/>
              <w:right w:w="100" w:type="dxa"/>
            </w:tcMar>
          </w:tcPr>
          <w:p w14:paraId="73FCEF99" w14:textId="77777777" w:rsidR="00F60A5C" w:rsidRPr="003C5860" w:rsidRDefault="00F60A5C" w:rsidP="00F60A5C">
            <w:pPr>
              <w:widowControl w:val="0"/>
              <w:spacing w:before="0"/>
              <w:ind w:left="0"/>
              <w:rPr>
                <w:lang w:val="lt-LT"/>
              </w:rPr>
            </w:pPr>
            <w:r w:rsidRPr="003C5860">
              <w:rPr>
                <w:lang w:val="lt-LT"/>
              </w:rPr>
              <w:t>Projektų vadovo</w:t>
            </w:r>
          </w:p>
        </w:tc>
      </w:tr>
    </w:tbl>
    <w:p w14:paraId="6A7F3BA1" w14:textId="77777777" w:rsidR="00F60A5C" w:rsidRPr="003C5860" w:rsidRDefault="00F60A5C" w:rsidP="008E3BC5">
      <w:pPr>
        <w:ind w:left="0"/>
        <w:rPr>
          <w:lang w:val="lt-LT"/>
        </w:rPr>
      </w:pPr>
    </w:p>
    <w:p w14:paraId="2E1F70BF" w14:textId="77777777" w:rsidR="00F60A5C" w:rsidRPr="003C5860" w:rsidRDefault="00F60A5C" w:rsidP="00F60A5C">
      <w:pPr>
        <w:pStyle w:val="Heading3"/>
        <w:numPr>
          <w:ilvl w:val="2"/>
          <w:numId w:val="10"/>
        </w:numPr>
        <w:rPr>
          <w:lang w:val="lt-LT"/>
        </w:rPr>
      </w:pPr>
      <w:bookmarkStart w:id="37" w:name="_bxxgqzxosf4q" w:colFirst="0" w:colLast="0"/>
      <w:bookmarkEnd w:id="37"/>
      <w:r w:rsidRPr="003C5860">
        <w:rPr>
          <w:lang w:val="lt-LT"/>
        </w:rPr>
        <w:t>Darbuotojų informacijos valdymas</w:t>
      </w:r>
    </w:p>
    <w:p w14:paraId="07352063" w14:textId="77777777" w:rsidR="00F60A5C" w:rsidRPr="003C5860" w:rsidRDefault="00F60A5C" w:rsidP="00F60A5C">
      <w:pPr>
        <w:pStyle w:val="Heading4"/>
        <w:numPr>
          <w:ilvl w:val="3"/>
          <w:numId w:val="10"/>
        </w:numPr>
        <w:rPr>
          <w:lang w:val="lt-LT"/>
        </w:rPr>
      </w:pPr>
      <w:r w:rsidRPr="003C5860">
        <w:rPr>
          <w:lang w:val="lt-LT"/>
        </w:rPr>
        <w:t>Sistema teikia galimybę įmonės atstovams registruoti naujus darbuotojus, išimti iš sistemos atleistus ir keisti esamų informaciją: valandinį mokestį, savaitines valandas bei kontaktinę informaciją.</w:t>
      </w:r>
    </w:p>
    <w:p w14:paraId="1C283701" w14:textId="77777777" w:rsidR="00F60A5C" w:rsidRPr="003C5860" w:rsidRDefault="00F60A5C" w:rsidP="00F60A5C">
      <w:pPr>
        <w:pStyle w:val="Heading4"/>
        <w:numPr>
          <w:ilvl w:val="3"/>
          <w:numId w:val="10"/>
        </w:numPr>
        <w:rPr>
          <w:lang w:val="lt-LT"/>
        </w:rPr>
      </w:pPr>
      <w:bookmarkStart w:id="38" w:name="_mdu0z779nenz" w:colFirst="0" w:colLast="0"/>
      <w:bookmarkEnd w:id="38"/>
      <w:r w:rsidRPr="003C5860">
        <w:rPr>
          <w:lang w:val="lt-LT"/>
        </w:rPr>
        <w:t>Iš sistemos pašalinti darbuotojai automatiškai išimami iš visų komandų.</w:t>
      </w:r>
    </w:p>
    <w:p w14:paraId="4DD2EE50" w14:textId="77777777" w:rsidR="00F60A5C" w:rsidRPr="003C5860" w:rsidRDefault="00F60A5C" w:rsidP="00F60A5C">
      <w:pPr>
        <w:ind w:left="72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26CBC050" w14:textId="77777777" w:rsidTr="00F60A5C">
        <w:tc>
          <w:tcPr>
            <w:tcW w:w="1890" w:type="dxa"/>
            <w:shd w:val="clear" w:color="auto" w:fill="auto"/>
            <w:tcMar>
              <w:top w:w="100" w:type="dxa"/>
              <w:left w:w="100" w:type="dxa"/>
              <w:bottom w:w="100" w:type="dxa"/>
              <w:right w:w="100" w:type="dxa"/>
            </w:tcMar>
          </w:tcPr>
          <w:p w14:paraId="300D61CF"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0C6E0783"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7422E0BD"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79149CAE"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7F48BEC2" w14:textId="77777777" w:rsidTr="00F60A5C">
        <w:tc>
          <w:tcPr>
            <w:tcW w:w="1890" w:type="dxa"/>
            <w:shd w:val="clear" w:color="auto" w:fill="auto"/>
            <w:tcMar>
              <w:top w:w="100" w:type="dxa"/>
              <w:left w:w="100" w:type="dxa"/>
              <w:bottom w:w="100" w:type="dxa"/>
              <w:right w:w="100" w:type="dxa"/>
            </w:tcMar>
          </w:tcPr>
          <w:p w14:paraId="719D95B3" w14:textId="77777777" w:rsidR="00F60A5C" w:rsidRPr="003C5860" w:rsidRDefault="00F60A5C" w:rsidP="00F60A5C">
            <w:pPr>
              <w:widowControl w:val="0"/>
              <w:ind w:left="0"/>
              <w:rPr>
                <w:lang w:val="lt-LT"/>
              </w:rPr>
            </w:pPr>
            <w:r w:rsidRPr="003C5860">
              <w:rPr>
                <w:lang w:val="lt-LT"/>
              </w:rPr>
              <w:t>Darbuotojo pridėjimas</w:t>
            </w:r>
          </w:p>
        </w:tc>
        <w:tc>
          <w:tcPr>
            <w:tcW w:w="2790" w:type="dxa"/>
            <w:shd w:val="clear" w:color="auto" w:fill="auto"/>
            <w:tcMar>
              <w:top w:w="100" w:type="dxa"/>
              <w:left w:w="100" w:type="dxa"/>
              <w:bottom w:w="100" w:type="dxa"/>
              <w:right w:w="100" w:type="dxa"/>
            </w:tcMar>
          </w:tcPr>
          <w:p w14:paraId="4584EFA9" w14:textId="77777777" w:rsidR="00F60A5C" w:rsidRPr="003C5860" w:rsidRDefault="00F60A5C" w:rsidP="00F60A5C">
            <w:pPr>
              <w:widowControl w:val="0"/>
              <w:ind w:left="0"/>
              <w:rPr>
                <w:lang w:val="lt-LT"/>
              </w:rPr>
            </w:pPr>
            <w:r w:rsidRPr="003C5860">
              <w:rPr>
                <w:lang w:val="lt-LT"/>
              </w:rPr>
              <w:t>Vardas, pavardė, tel. nr., valandinis užmokestis, darbo valandos per savaitę, pareigos, el paštas (generuojamas sistemos pagal šabloną, gali būti pakeistas)</w:t>
            </w:r>
          </w:p>
        </w:tc>
        <w:tc>
          <w:tcPr>
            <w:tcW w:w="2340" w:type="dxa"/>
            <w:shd w:val="clear" w:color="auto" w:fill="auto"/>
            <w:tcMar>
              <w:top w:w="100" w:type="dxa"/>
              <w:left w:w="100" w:type="dxa"/>
              <w:bottom w:w="100" w:type="dxa"/>
              <w:right w:w="100" w:type="dxa"/>
            </w:tcMar>
          </w:tcPr>
          <w:p w14:paraId="17EAF526" w14:textId="77777777" w:rsidR="00F60A5C" w:rsidRPr="003C5860" w:rsidRDefault="00F60A5C" w:rsidP="00F60A5C">
            <w:pPr>
              <w:widowControl w:val="0"/>
              <w:ind w:left="0"/>
              <w:rPr>
                <w:lang w:val="lt-LT"/>
              </w:rPr>
            </w:pPr>
            <w:r w:rsidRPr="003C5860">
              <w:rPr>
                <w:lang w:val="lt-LT"/>
              </w:rPr>
              <w:t xml:space="preserve">Sukurtas įrašas DB, su vartotojo įvestomis reikšmėmis + sistemos sugeneruotais ID ir laikinu slaptažodžiu </w:t>
            </w:r>
          </w:p>
        </w:tc>
        <w:tc>
          <w:tcPr>
            <w:tcW w:w="2340" w:type="dxa"/>
            <w:shd w:val="clear" w:color="auto" w:fill="auto"/>
            <w:tcMar>
              <w:top w:w="100" w:type="dxa"/>
              <w:left w:w="100" w:type="dxa"/>
              <w:bottom w:w="100" w:type="dxa"/>
              <w:right w:w="100" w:type="dxa"/>
            </w:tcMar>
          </w:tcPr>
          <w:p w14:paraId="2BCB629C" w14:textId="77777777" w:rsidR="00F60A5C" w:rsidRPr="003C5860" w:rsidRDefault="00F60A5C" w:rsidP="00F60A5C">
            <w:pPr>
              <w:widowControl w:val="0"/>
              <w:ind w:left="0"/>
              <w:rPr>
                <w:lang w:val="lt-LT"/>
              </w:rPr>
            </w:pPr>
            <w:r w:rsidRPr="003C5860">
              <w:rPr>
                <w:lang w:val="lt-LT"/>
              </w:rPr>
              <w:t>Personalo vadovo</w:t>
            </w:r>
          </w:p>
          <w:p w14:paraId="3492D02B" w14:textId="77777777" w:rsidR="00F60A5C" w:rsidRPr="003C5860" w:rsidRDefault="00F60A5C" w:rsidP="00F60A5C">
            <w:pPr>
              <w:widowControl w:val="0"/>
              <w:ind w:left="0"/>
              <w:rPr>
                <w:lang w:val="lt-LT"/>
              </w:rPr>
            </w:pPr>
          </w:p>
        </w:tc>
      </w:tr>
      <w:tr w:rsidR="00F60A5C" w:rsidRPr="003C5860" w14:paraId="3B23B2FB" w14:textId="77777777" w:rsidTr="00F60A5C">
        <w:tc>
          <w:tcPr>
            <w:tcW w:w="1890" w:type="dxa"/>
            <w:shd w:val="clear" w:color="auto" w:fill="auto"/>
            <w:tcMar>
              <w:top w:w="100" w:type="dxa"/>
              <w:left w:w="100" w:type="dxa"/>
              <w:bottom w:w="100" w:type="dxa"/>
              <w:right w:w="100" w:type="dxa"/>
            </w:tcMar>
          </w:tcPr>
          <w:p w14:paraId="24CB2113" w14:textId="77777777" w:rsidR="00F60A5C" w:rsidRPr="003C5860" w:rsidRDefault="00F60A5C" w:rsidP="00F60A5C">
            <w:pPr>
              <w:widowControl w:val="0"/>
              <w:ind w:left="0"/>
              <w:rPr>
                <w:lang w:val="lt-LT"/>
              </w:rPr>
            </w:pPr>
            <w:r w:rsidRPr="003C5860">
              <w:rPr>
                <w:lang w:val="lt-LT"/>
              </w:rPr>
              <w:t>Darbuotojo išėmimas</w:t>
            </w:r>
          </w:p>
        </w:tc>
        <w:tc>
          <w:tcPr>
            <w:tcW w:w="2790" w:type="dxa"/>
            <w:shd w:val="clear" w:color="auto" w:fill="auto"/>
            <w:tcMar>
              <w:top w:w="100" w:type="dxa"/>
              <w:left w:w="100" w:type="dxa"/>
              <w:bottom w:w="100" w:type="dxa"/>
              <w:right w:w="100" w:type="dxa"/>
            </w:tcMar>
          </w:tcPr>
          <w:p w14:paraId="1FC08E7A" w14:textId="77777777" w:rsidR="00F60A5C" w:rsidRPr="003C5860" w:rsidRDefault="00F60A5C" w:rsidP="00F60A5C">
            <w:pPr>
              <w:widowControl w:val="0"/>
              <w:ind w:left="0"/>
              <w:rPr>
                <w:lang w:val="lt-LT"/>
              </w:rPr>
            </w:pPr>
            <w:r w:rsidRPr="003C5860">
              <w:rPr>
                <w:lang w:val="lt-LT"/>
              </w:rPr>
              <w:t>Norimas išmesti darbuotojas</w:t>
            </w:r>
          </w:p>
        </w:tc>
        <w:tc>
          <w:tcPr>
            <w:tcW w:w="2340" w:type="dxa"/>
            <w:shd w:val="clear" w:color="auto" w:fill="auto"/>
            <w:tcMar>
              <w:top w:w="100" w:type="dxa"/>
              <w:left w:w="100" w:type="dxa"/>
              <w:bottom w:w="100" w:type="dxa"/>
              <w:right w:w="100" w:type="dxa"/>
            </w:tcMar>
          </w:tcPr>
          <w:p w14:paraId="3926971E" w14:textId="77777777" w:rsidR="00F60A5C" w:rsidRPr="003C5860" w:rsidRDefault="00F60A5C" w:rsidP="00F60A5C">
            <w:pPr>
              <w:widowControl w:val="0"/>
              <w:ind w:left="0"/>
              <w:rPr>
                <w:lang w:val="lt-LT"/>
              </w:rPr>
            </w:pPr>
            <w:r w:rsidRPr="003C5860">
              <w:rPr>
                <w:lang w:val="lt-LT"/>
              </w:rPr>
              <w:t>Iš DB išmestas darbuotojo įrašas</w:t>
            </w:r>
          </w:p>
        </w:tc>
        <w:tc>
          <w:tcPr>
            <w:tcW w:w="2340" w:type="dxa"/>
            <w:shd w:val="clear" w:color="auto" w:fill="auto"/>
            <w:tcMar>
              <w:top w:w="100" w:type="dxa"/>
              <w:left w:w="100" w:type="dxa"/>
              <w:bottom w:w="100" w:type="dxa"/>
              <w:right w:w="100" w:type="dxa"/>
            </w:tcMar>
          </w:tcPr>
          <w:p w14:paraId="1880279A" w14:textId="77777777" w:rsidR="00F60A5C" w:rsidRPr="003C5860" w:rsidRDefault="00F60A5C" w:rsidP="00F60A5C">
            <w:pPr>
              <w:widowControl w:val="0"/>
              <w:ind w:left="0"/>
              <w:rPr>
                <w:lang w:val="lt-LT"/>
              </w:rPr>
            </w:pPr>
            <w:r w:rsidRPr="003C5860">
              <w:rPr>
                <w:lang w:val="lt-LT"/>
              </w:rPr>
              <w:t>Personalo vadovo</w:t>
            </w:r>
          </w:p>
          <w:p w14:paraId="077C0049" w14:textId="77777777" w:rsidR="00F60A5C" w:rsidRPr="003C5860" w:rsidRDefault="00F60A5C" w:rsidP="00F60A5C">
            <w:pPr>
              <w:widowControl w:val="0"/>
              <w:ind w:left="0"/>
              <w:rPr>
                <w:lang w:val="lt-LT"/>
              </w:rPr>
            </w:pPr>
          </w:p>
        </w:tc>
      </w:tr>
      <w:tr w:rsidR="00F60A5C" w:rsidRPr="003C5860" w14:paraId="2E376AF2" w14:textId="77777777" w:rsidTr="00F60A5C">
        <w:tc>
          <w:tcPr>
            <w:tcW w:w="1890" w:type="dxa"/>
            <w:shd w:val="clear" w:color="auto" w:fill="auto"/>
            <w:tcMar>
              <w:top w:w="100" w:type="dxa"/>
              <w:left w:w="100" w:type="dxa"/>
              <w:bottom w:w="100" w:type="dxa"/>
              <w:right w:w="100" w:type="dxa"/>
            </w:tcMar>
          </w:tcPr>
          <w:p w14:paraId="63962571" w14:textId="77777777" w:rsidR="00F60A5C" w:rsidRPr="003C5860" w:rsidRDefault="00F60A5C" w:rsidP="00F60A5C">
            <w:pPr>
              <w:widowControl w:val="0"/>
              <w:ind w:left="0"/>
              <w:rPr>
                <w:lang w:val="lt-LT"/>
              </w:rPr>
            </w:pPr>
            <w:r w:rsidRPr="003C5860">
              <w:rPr>
                <w:lang w:val="lt-LT"/>
              </w:rPr>
              <w:t>Vartotojo</w:t>
            </w:r>
          </w:p>
          <w:p w14:paraId="12274D39" w14:textId="77777777" w:rsidR="00F60A5C" w:rsidRPr="003C5860" w:rsidRDefault="00F60A5C" w:rsidP="00F60A5C">
            <w:pPr>
              <w:widowControl w:val="0"/>
              <w:ind w:left="0"/>
              <w:rPr>
                <w:lang w:val="lt-LT"/>
              </w:rPr>
            </w:pPr>
            <w:r w:rsidRPr="003C5860">
              <w:rPr>
                <w:lang w:val="lt-LT"/>
              </w:rPr>
              <w:t>Informacijos redagavimas</w:t>
            </w:r>
          </w:p>
        </w:tc>
        <w:tc>
          <w:tcPr>
            <w:tcW w:w="2790" w:type="dxa"/>
            <w:shd w:val="clear" w:color="auto" w:fill="auto"/>
            <w:tcMar>
              <w:top w:w="100" w:type="dxa"/>
              <w:left w:w="100" w:type="dxa"/>
              <w:bottom w:w="100" w:type="dxa"/>
              <w:right w:w="100" w:type="dxa"/>
            </w:tcMar>
          </w:tcPr>
          <w:p w14:paraId="08CA5023" w14:textId="77777777" w:rsidR="00F60A5C" w:rsidRPr="003C5860" w:rsidRDefault="00F60A5C" w:rsidP="00F60A5C">
            <w:pPr>
              <w:widowControl w:val="0"/>
              <w:ind w:left="0"/>
              <w:rPr>
                <w:lang w:val="lt-LT"/>
              </w:rPr>
            </w:pPr>
            <w:r w:rsidRPr="003C5860">
              <w:rPr>
                <w:lang w:val="lt-LT"/>
              </w:rPr>
              <w:t>Darbuotojas, nauja(os) reikšmė(s)</w:t>
            </w:r>
          </w:p>
        </w:tc>
        <w:tc>
          <w:tcPr>
            <w:tcW w:w="2340" w:type="dxa"/>
            <w:shd w:val="clear" w:color="auto" w:fill="auto"/>
            <w:tcMar>
              <w:top w:w="100" w:type="dxa"/>
              <w:left w:w="100" w:type="dxa"/>
              <w:bottom w:w="100" w:type="dxa"/>
              <w:right w:w="100" w:type="dxa"/>
            </w:tcMar>
          </w:tcPr>
          <w:p w14:paraId="54710CAE" w14:textId="77777777" w:rsidR="00F60A5C" w:rsidRPr="003C5860" w:rsidRDefault="00F60A5C" w:rsidP="00F60A5C">
            <w:pPr>
              <w:widowControl w:val="0"/>
              <w:ind w:left="0"/>
              <w:rPr>
                <w:lang w:val="lt-LT"/>
              </w:rPr>
            </w:pPr>
            <w:r w:rsidRPr="003C5860">
              <w:rPr>
                <w:lang w:val="lt-LT"/>
              </w:rPr>
              <w:t>Vartotojas su atnaujinta informacija ir pokytis DB</w:t>
            </w:r>
          </w:p>
        </w:tc>
        <w:tc>
          <w:tcPr>
            <w:tcW w:w="2340" w:type="dxa"/>
            <w:shd w:val="clear" w:color="auto" w:fill="auto"/>
            <w:tcMar>
              <w:top w:w="100" w:type="dxa"/>
              <w:left w:w="100" w:type="dxa"/>
              <w:bottom w:w="100" w:type="dxa"/>
              <w:right w:w="100" w:type="dxa"/>
            </w:tcMar>
          </w:tcPr>
          <w:p w14:paraId="1000515F" w14:textId="77777777" w:rsidR="00F60A5C" w:rsidRPr="003C5860" w:rsidRDefault="00F60A5C" w:rsidP="00F60A5C">
            <w:pPr>
              <w:widowControl w:val="0"/>
              <w:ind w:left="0"/>
              <w:rPr>
                <w:lang w:val="lt-LT"/>
              </w:rPr>
            </w:pPr>
            <w:r w:rsidRPr="003C5860">
              <w:rPr>
                <w:lang w:val="lt-LT"/>
              </w:rPr>
              <w:t>Personalo vadovo</w:t>
            </w:r>
          </w:p>
          <w:p w14:paraId="773E5B09" w14:textId="77777777" w:rsidR="00F60A5C" w:rsidRPr="003C5860" w:rsidRDefault="00F60A5C" w:rsidP="00F60A5C">
            <w:pPr>
              <w:widowControl w:val="0"/>
              <w:ind w:left="0"/>
              <w:rPr>
                <w:lang w:val="lt-LT"/>
              </w:rPr>
            </w:pPr>
          </w:p>
        </w:tc>
      </w:tr>
    </w:tbl>
    <w:p w14:paraId="1F0E975D" w14:textId="77777777" w:rsidR="00F60A5C" w:rsidRPr="003C5860" w:rsidRDefault="00F60A5C" w:rsidP="00F60A5C">
      <w:pPr>
        <w:ind w:left="720"/>
        <w:rPr>
          <w:lang w:val="lt-LT"/>
        </w:rPr>
      </w:pPr>
    </w:p>
    <w:p w14:paraId="0DD18F46" w14:textId="77777777" w:rsidR="00F60A5C" w:rsidRPr="003C5860" w:rsidRDefault="00F60A5C" w:rsidP="00F60A5C">
      <w:pPr>
        <w:pStyle w:val="Heading3"/>
        <w:numPr>
          <w:ilvl w:val="2"/>
          <w:numId w:val="10"/>
        </w:numPr>
        <w:rPr>
          <w:lang w:val="lt-LT"/>
        </w:rPr>
      </w:pPr>
      <w:bookmarkStart w:id="39" w:name="_3jgm8s6jcugv" w:colFirst="0" w:colLast="0"/>
      <w:bookmarkEnd w:id="39"/>
      <w:r w:rsidRPr="003C5860">
        <w:rPr>
          <w:lang w:val="lt-LT"/>
        </w:rPr>
        <w:lastRenderedPageBreak/>
        <w:t>Projekto vykdymas</w:t>
      </w:r>
    </w:p>
    <w:p w14:paraId="3B7224A8" w14:textId="77777777" w:rsidR="00F60A5C" w:rsidRPr="003C5860" w:rsidRDefault="00F60A5C" w:rsidP="00F60A5C">
      <w:pPr>
        <w:pStyle w:val="Heading4"/>
        <w:numPr>
          <w:ilvl w:val="3"/>
          <w:numId w:val="10"/>
        </w:numPr>
        <w:rPr>
          <w:lang w:val="lt-LT"/>
        </w:rPr>
      </w:pPr>
      <w:r w:rsidRPr="003C5860">
        <w:rPr>
          <w:lang w:val="lt-LT"/>
        </w:rPr>
        <w:t>Sistema suteikia galimybę darbuotojams žymėti projekto progresą: atliktą darbo kiekį, įvykdytas užduotis.</w:t>
      </w:r>
    </w:p>
    <w:p w14:paraId="24F50BA9" w14:textId="77777777" w:rsidR="00F60A5C" w:rsidRPr="003C5860" w:rsidRDefault="00F60A5C" w:rsidP="00F60A5C">
      <w:pPr>
        <w:pStyle w:val="Heading4"/>
        <w:numPr>
          <w:ilvl w:val="3"/>
          <w:numId w:val="10"/>
        </w:numPr>
        <w:rPr>
          <w:lang w:val="lt-LT"/>
        </w:rPr>
      </w:pPr>
      <w:r w:rsidRPr="003C5860">
        <w:rPr>
          <w:lang w:val="lt-LT"/>
        </w:rPr>
        <w:t>Darbuotojai žymi išdirbtą valandų kiekį per dieną.</w:t>
      </w:r>
    </w:p>
    <w:p w14:paraId="67CD28EF" w14:textId="77777777" w:rsidR="00F60A5C" w:rsidRPr="003C5860" w:rsidRDefault="00F60A5C" w:rsidP="00F60A5C">
      <w:pPr>
        <w:pStyle w:val="Heading4"/>
        <w:numPr>
          <w:ilvl w:val="3"/>
          <w:numId w:val="10"/>
        </w:numPr>
        <w:rPr>
          <w:lang w:val="lt-LT"/>
        </w:rPr>
      </w:pPr>
      <w:bookmarkStart w:id="40" w:name="_xycd0hf27ulm" w:colFirst="0" w:colLast="0"/>
      <w:bookmarkEnd w:id="40"/>
      <w:r w:rsidRPr="003C5860">
        <w:rPr>
          <w:lang w:val="lt-LT"/>
        </w:rPr>
        <w:t>Projektų vadovai žymi projekto progresą, kiek procentaliai atlikta.</w:t>
      </w:r>
    </w:p>
    <w:p w14:paraId="44A85129" w14:textId="77777777" w:rsidR="00F60A5C" w:rsidRPr="003C5860" w:rsidRDefault="00F60A5C" w:rsidP="00F60A5C">
      <w:pPr>
        <w:ind w:left="72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26681350" w14:textId="77777777" w:rsidTr="00F60A5C">
        <w:tc>
          <w:tcPr>
            <w:tcW w:w="1890" w:type="dxa"/>
            <w:shd w:val="clear" w:color="auto" w:fill="auto"/>
            <w:tcMar>
              <w:top w:w="100" w:type="dxa"/>
              <w:left w:w="100" w:type="dxa"/>
              <w:bottom w:w="100" w:type="dxa"/>
              <w:right w:w="100" w:type="dxa"/>
            </w:tcMar>
          </w:tcPr>
          <w:p w14:paraId="083E60CC"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5C142FD9"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D7C8B73"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7DFE78AA"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255D41BB" w14:textId="77777777" w:rsidTr="00F60A5C">
        <w:tc>
          <w:tcPr>
            <w:tcW w:w="1890" w:type="dxa"/>
            <w:shd w:val="clear" w:color="auto" w:fill="auto"/>
            <w:tcMar>
              <w:top w:w="100" w:type="dxa"/>
              <w:left w:w="100" w:type="dxa"/>
              <w:bottom w:w="100" w:type="dxa"/>
              <w:right w:w="100" w:type="dxa"/>
            </w:tcMar>
          </w:tcPr>
          <w:p w14:paraId="01B999CA" w14:textId="77777777" w:rsidR="00F60A5C" w:rsidRPr="003C5860" w:rsidRDefault="00F60A5C" w:rsidP="00F60A5C">
            <w:pPr>
              <w:widowControl w:val="0"/>
              <w:ind w:left="0"/>
              <w:rPr>
                <w:lang w:val="lt-LT"/>
              </w:rPr>
            </w:pPr>
            <w:r w:rsidRPr="003C5860">
              <w:rPr>
                <w:lang w:val="lt-LT"/>
              </w:rPr>
              <w:t>Darbuotojų atlikto darbo žymėjimas</w:t>
            </w:r>
          </w:p>
        </w:tc>
        <w:tc>
          <w:tcPr>
            <w:tcW w:w="2790" w:type="dxa"/>
            <w:shd w:val="clear" w:color="auto" w:fill="auto"/>
            <w:tcMar>
              <w:top w:w="100" w:type="dxa"/>
              <w:left w:w="100" w:type="dxa"/>
              <w:bottom w:w="100" w:type="dxa"/>
              <w:right w:w="100" w:type="dxa"/>
            </w:tcMar>
          </w:tcPr>
          <w:p w14:paraId="484D96ED" w14:textId="77777777" w:rsidR="00F60A5C" w:rsidRPr="003C5860" w:rsidRDefault="00F60A5C" w:rsidP="00F60A5C">
            <w:pPr>
              <w:widowControl w:val="0"/>
              <w:ind w:left="0"/>
              <w:rPr>
                <w:lang w:val="lt-LT"/>
              </w:rPr>
            </w:pPr>
            <w:r w:rsidRPr="003C5860">
              <w:rPr>
                <w:lang w:val="lt-LT"/>
              </w:rPr>
              <w:t>Atliktas darbo kiekis</w:t>
            </w:r>
          </w:p>
        </w:tc>
        <w:tc>
          <w:tcPr>
            <w:tcW w:w="2340" w:type="dxa"/>
            <w:shd w:val="clear" w:color="auto" w:fill="auto"/>
            <w:tcMar>
              <w:top w:w="100" w:type="dxa"/>
              <w:left w:w="100" w:type="dxa"/>
              <w:bottom w:w="100" w:type="dxa"/>
              <w:right w:w="100" w:type="dxa"/>
            </w:tcMar>
          </w:tcPr>
          <w:p w14:paraId="63A3D2F2" w14:textId="77777777" w:rsidR="00F60A5C" w:rsidRPr="003C5860" w:rsidRDefault="00F60A5C" w:rsidP="00F60A5C">
            <w:pPr>
              <w:widowControl w:val="0"/>
              <w:ind w:left="0"/>
              <w:rPr>
                <w:lang w:val="lt-LT"/>
              </w:rPr>
            </w:pPr>
            <w:r w:rsidRPr="003C5860">
              <w:rPr>
                <w:lang w:val="lt-LT"/>
              </w:rPr>
              <w:t>Padidintas vykdomo projekto progresas valandomis</w:t>
            </w:r>
          </w:p>
        </w:tc>
        <w:tc>
          <w:tcPr>
            <w:tcW w:w="2340" w:type="dxa"/>
            <w:shd w:val="clear" w:color="auto" w:fill="auto"/>
            <w:tcMar>
              <w:top w:w="100" w:type="dxa"/>
              <w:left w:w="100" w:type="dxa"/>
              <w:bottom w:w="100" w:type="dxa"/>
              <w:right w:w="100" w:type="dxa"/>
            </w:tcMar>
          </w:tcPr>
          <w:p w14:paraId="1EE07E62" w14:textId="77777777" w:rsidR="00F60A5C" w:rsidRPr="003C5860" w:rsidRDefault="00F60A5C" w:rsidP="00F60A5C">
            <w:pPr>
              <w:widowControl w:val="0"/>
              <w:ind w:left="0"/>
              <w:rPr>
                <w:lang w:val="lt-LT"/>
              </w:rPr>
            </w:pPr>
            <w:r w:rsidRPr="003C5860">
              <w:rPr>
                <w:lang w:val="lt-LT"/>
              </w:rPr>
              <w:t>Darbuotojo</w:t>
            </w:r>
          </w:p>
        </w:tc>
      </w:tr>
      <w:tr w:rsidR="00F60A5C" w:rsidRPr="003C5860" w14:paraId="69C9A8BD" w14:textId="77777777" w:rsidTr="00F60A5C">
        <w:tc>
          <w:tcPr>
            <w:tcW w:w="1890" w:type="dxa"/>
            <w:shd w:val="clear" w:color="auto" w:fill="auto"/>
            <w:tcMar>
              <w:top w:w="100" w:type="dxa"/>
              <w:left w:w="100" w:type="dxa"/>
              <w:bottom w:w="100" w:type="dxa"/>
              <w:right w:w="100" w:type="dxa"/>
            </w:tcMar>
          </w:tcPr>
          <w:p w14:paraId="05AF6B65" w14:textId="77777777" w:rsidR="00F60A5C" w:rsidRPr="003C5860" w:rsidRDefault="00F60A5C" w:rsidP="00F60A5C">
            <w:pPr>
              <w:widowControl w:val="0"/>
              <w:ind w:left="0"/>
              <w:rPr>
                <w:lang w:val="lt-LT"/>
              </w:rPr>
            </w:pPr>
            <w:r w:rsidRPr="003C5860">
              <w:rPr>
                <w:lang w:val="lt-LT"/>
              </w:rPr>
              <w:t>Projekto baigtumo žymėjimas</w:t>
            </w:r>
          </w:p>
        </w:tc>
        <w:tc>
          <w:tcPr>
            <w:tcW w:w="2790" w:type="dxa"/>
            <w:shd w:val="clear" w:color="auto" w:fill="auto"/>
            <w:tcMar>
              <w:top w:w="100" w:type="dxa"/>
              <w:left w:w="100" w:type="dxa"/>
              <w:bottom w:w="100" w:type="dxa"/>
              <w:right w:w="100" w:type="dxa"/>
            </w:tcMar>
          </w:tcPr>
          <w:p w14:paraId="35B7A79B" w14:textId="77777777" w:rsidR="00F60A5C" w:rsidRPr="003C5860" w:rsidRDefault="00F60A5C" w:rsidP="00F60A5C">
            <w:pPr>
              <w:widowControl w:val="0"/>
              <w:ind w:left="0"/>
              <w:rPr>
                <w:lang w:val="lt-LT"/>
              </w:rPr>
            </w:pPr>
            <w:r w:rsidRPr="003C5860">
              <w:rPr>
                <w:lang w:val="lt-LT"/>
              </w:rPr>
              <w:t>Projekto plano atlikimo procentas</w:t>
            </w:r>
          </w:p>
        </w:tc>
        <w:tc>
          <w:tcPr>
            <w:tcW w:w="2340" w:type="dxa"/>
            <w:shd w:val="clear" w:color="auto" w:fill="auto"/>
            <w:tcMar>
              <w:top w:w="100" w:type="dxa"/>
              <w:left w:w="100" w:type="dxa"/>
              <w:bottom w:w="100" w:type="dxa"/>
              <w:right w:w="100" w:type="dxa"/>
            </w:tcMar>
          </w:tcPr>
          <w:p w14:paraId="61A5BBB3" w14:textId="77777777" w:rsidR="00F60A5C" w:rsidRPr="003C5860" w:rsidRDefault="00F60A5C" w:rsidP="00F60A5C">
            <w:pPr>
              <w:widowControl w:val="0"/>
              <w:ind w:left="0"/>
              <w:rPr>
                <w:lang w:val="lt-LT"/>
              </w:rPr>
            </w:pPr>
            <w:r w:rsidRPr="003C5860">
              <w:rPr>
                <w:lang w:val="lt-LT"/>
              </w:rPr>
              <w:t>Naujas projekto progresas procentais</w:t>
            </w:r>
          </w:p>
        </w:tc>
        <w:tc>
          <w:tcPr>
            <w:tcW w:w="2340" w:type="dxa"/>
            <w:shd w:val="clear" w:color="auto" w:fill="auto"/>
            <w:tcMar>
              <w:top w:w="100" w:type="dxa"/>
              <w:left w:w="100" w:type="dxa"/>
              <w:bottom w:w="100" w:type="dxa"/>
              <w:right w:w="100" w:type="dxa"/>
            </w:tcMar>
          </w:tcPr>
          <w:p w14:paraId="2E1EAC6D" w14:textId="77777777" w:rsidR="00F60A5C" w:rsidRPr="003C5860" w:rsidRDefault="00F60A5C" w:rsidP="00F60A5C">
            <w:pPr>
              <w:widowControl w:val="0"/>
              <w:ind w:left="0"/>
              <w:rPr>
                <w:lang w:val="lt-LT"/>
              </w:rPr>
            </w:pPr>
            <w:r w:rsidRPr="003C5860">
              <w:rPr>
                <w:lang w:val="lt-LT"/>
              </w:rPr>
              <w:t>Projektų vadovo</w:t>
            </w:r>
          </w:p>
        </w:tc>
      </w:tr>
    </w:tbl>
    <w:p w14:paraId="5F66F3BF" w14:textId="77777777" w:rsidR="00F60A5C" w:rsidRPr="003C5860" w:rsidRDefault="00F60A5C" w:rsidP="00F60A5C">
      <w:pPr>
        <w:pStyle w:val="Heading2"/>
        <w:numPr>
          <w:ilvl w:val="1"/>
          <w:numId w:val="10"/>
        </w:numPr>
      </w:pPr>
      <w:bookmarkStart w:id="41" w:name="_1bmlaoa2y6uo" w:colFirst="0" w:colLast="0"/>
      <w:bookmarkStart w:id="42" w:name="_sndj87i4sg3d" w:colFirst="0" w:colLast="0"/>
      <w:bookmarkStart w:id="43" w:name="_Toc529427048"/>
      <w:bookmarkEnd w:id="41"/>
      <w:bookmarkEnd w:id="42"/>
      <w:r w:rsidRPr="003C5860">
        <w:t>Pagalbinės funkcijos</w:t>
      </w:r>
      <w:bookmarkEnd w:id="43"/>
    </w:p>
    <w:p w14:paraId="0BA1CD91" w14:textId="77777777" w:rsidR="00F60A5C" w:rsidRPr="008E3BC5" w:rsidRDefault="00F60A5C" w:rsidP="008E3BC5">
      <w:pPr>
        <w:pStyle w:val="Heading3"/>
        <w:numPr>
          <w:ilvl w:val="2"/>
          <w:numId w:val="10"/>
        </w:numPr>
        <w:rPr>
          <w:rStyle w:val="Text"/>
          <w:sz w:val="24"/>
          <w:szCs w:val="24"/>
          <w:highlight w:val="white"/>
        </w:rPr>
      </w:pPr>
      <w:bookmarkStart w:id="44" w:name="_n6lh5zz5vjeu" w:colFirst="0" w:colLast="0"/>
      <w:bookmarkEnd w:id="44"/>
      <w:r w:rsidRPr="008E3BC5">
        <w:rPr>
          <w:rStyle w:val="Text"/>
          <w:sz w:val="24"/>
          <w:szCs w:val="24"/>
          <w:highlight w:val="white"/>
        </w:rPr>
        <w:t>Dalis programos funkcionalumo yra prieinama visiems vartotojams, taip pat programa turi kiekvieno vartotojo tipo užduotis atitinkantį papildomą funkcionalumą.</w:t>
      </w:r>
    </w:p>
    <w:p w14:paraId="5957EBB9" w14:textId="095C51CC" w:rsidR="00F60A5C" w:rsidRPr="003C5860" w:rsidRDefault="00F60A5C" w:rsidP="008E3BC5">
      <w:pPr>
        <w:pStyle w:val="Heading3"/>
        <w:numPr>
          <w:ilvl w:val="2"/>
          <w:numId w:val="10"/>
        </w:numPr>
        <w:rPr>
          <w:lang w:val="lt-LT"/>
        </w:rPr>
      </w:pPr>
      <w:bookmarkStart w:id="45" w:name="_405gioxvyovj" w:colFirst="0" w:colLast="0"/>
      <w:bookmarkEnd w:id="45"/>
      <w:r w:rsidRPr="003C5860">
        <w:rPr>
          <w:lang w:val="lt-LT"/>
        </w:rPr>
        <w:t>Kalendorius ir įvykiai</w:t>
      </w:r>
      <w:r w:rsidR="00D95E72">
        <w:rPr>
          <w:lang w:val="lt-LT"/>
        </w:rPr>
        <w:fldChar w:fldCharType="begin"/>
      </w:r>
      <w:r w:rsidR="00D95E72">
        <w:instrText xml:space="preserve"> XE "</w:instrText>
      </w:r>
      <w:r w:rsidR="00D95E72" w:rsidRPr="00E1289A">
        <w:rPr>
          <w:lang w:val="lt-LT"/>
        </w:rPr>
        <w:instrText>įvykiai</w:instrText>
      </w:r>
      <w:r w:rsidR="00D95E72">
        <w:instrText xml:space="preserve">" </w:instrText>
      </w:r>
      <w:r w:rsidR="00D95E72">
        <w:rPr>
          <w:lang w:val="lt-LT"/>
        </w:rPr>
        <w:fldChar w:fldCharType="end"/>
      </w:r>
      <w:r w:rsidRPr="003C5860">
        <w:rPr>
          <w:lang w:val="lt-LT"/>
        </w:rPr>
        <w:t>:</w:t>
      </w:r>
    </w:p>
    <w:p w14:paraId="1CFAECF4" w14:textId="664F2F9A" w:rsidR="00F60A5C" w:rsidRPr="003C5860" w:rsidRDefault="00F60A5C" w:rsidP="008E3BC5">
      <w:pPr>
        <w:pStyle w:val="Heading4"/>
        <w:numPr>
          <w:ilvl w:val="3"/>
          <w:numId w:val="10"/>
        </w:numPr>
        <w:rPr>
          <w:lang w:val="lt-LT"/>
        </w:rPr>
      </w:pPr>
      <w:r w:rsidRPr="008E3BC5">
        <w:rPr>
          <w:rStyle w:val="Text"/>
          <w:highlight w:val="white"/>
        </w:rPr>
        <w:t>Sistema leidžia visiems</w:t>
      </w:r>
      <w:r w:rsidRPr="003C5860">
        <w:rPr>
          <w:lang w:val="lt-LT"/>
        </w:rPr>
        <w:t xml:space="preserve"> darbuotojams kurti įvykius.</w:t>
      </w:r>
    </w:p>
    <w:p w14:paraId="616110D3" w14:textId="77777777" w:rsidR="00F60A5C" w:rsidRPr="003C5860" w:rsidRDefault="00F60A5C" w:rsidP="008E3BC5">
      <w:pPr>
        <w:pStyle w:val="Heading4"/>
        <w:numPr>
          <w:ilvl w:val="3"/>
          <w:numId w:val="10"/>
        </w:numPr>
        <w:rPr>
          <w:lang w:val="lt-LT"/>
        </w:rPr>
      </w:pPr>
      <w:bookmarkStart w:id="46" w:name="_e54xrkl5twrq" w:colFirst="0" w:colLast="0"/>
      <w:bookmarkEnd w:id="46"/>
      <w:r w:rsidRPr="003C5860">
        <w:rPr>
          <w:lang w:val="lt-LT"/>
        </w:rPr>
        <w:t>Darbuotojai mato tik su jais susijusius įvykius.</w:t>
      </w:r>
    </w:p>
    <w:p w14:paraId="63CF53BB" w14:textId="77777777" w:rsidR="00F60A5C" w:rsidRPr="003C5860" w:rsidRDefault="00F60A5C" w:rsidP="008E3BC5">
      <w:pPr>
        <w:pStyle w:val="Heading4"/>
        <w:numPr>
          <w:ilvl w:val="3"/>
          <w:numId w:val="10"/>
        </w:numPr>
        <w:rPr>
          <w:lang w:val="lt-LT"/>
        </w:rPr>
      </w:pPr>
      <w:r w:rsidRPr="003C5860">
        <w:rPr>
          <w:lang w:val="lt-LT"/>
        </w:rPr>
        <w:t>Įvykių specifikaciją įveda įvykį kuriantis vartotojas.</w:t>
      </w:r>
    </w:p>
    <w:p w14:paraId="23CC080C" w14:textId="77777777" w:rsidR="00F60A5C" w:rsidRPr="003C5860" w:rsidRDefault="00F60A5C" w:rsidP="008E3BC5">
      <w:pPr>
        <w:pStyle w:val="Heading4"/>
        <w:numPr>
          <w:ilvl w:val="3"/>
          <w:numId w:val="10"/>
        </w:numPr>
        <w:rPr>
          <w:lang w:val="lt-LT"/>
        </w:rPr>
      </w:pPr>
      <w:bookmarkStart w:id="47" w:name="_1v76hix7s8p1" w:colFirst="0" w:colLast="0"/>
      <w:bookmarkEnd w:id="47"/>
      <w:r w:rsidRPr="003C5860">
        <w:rPr>
          <w:lang w:val="lt-LT"/>
        </w:rPr>
        <w:t>Įvykį ištrinti gali tik jo kūrėjas.</w:t>
      </w:r>
    </w:p>
    <w:p w14:paraId="655D8967" w14:textId="5871CD4A" w:rsidR="00C90649" w:rsidRDefault="00F60A5C" w:rsidP="008E3BC5">
      <w:pPr>
        <w:pStyle w:val="Heading4"/>
        <w:numPr>
          <w:ilvl w:val="3"/>
          <w:numId w:val="10"/>
        </w:numPr>
        <w:rPr>
          <w:lang w:val="lt-LT"/>
        </w:rPr>
      </w:pPr>
      <w:bookmarkStart w:id="48" w:name="_2zcg5zybawe3" w:colFirst="0" w:colLast="0"/>
      <w:bookmarkEnd w:id="48"/>
      <w:r w:rsidRPr="003C5860">
        <w:rPr>
          <w:lang w:val="lt-LT"/>
        </w:rPr>
        <w:t>Įvykis gali būti matomas vienam ar keliems žmonėms, vienai ar kelioms komandoms arba visiems vartotojams.</w:t>
      </w:r>
    </w:p>
    <w:p w14:paraId="52F9E923" w14:textId="68C91467" w:rsidR="00F60A5C" w:rsidRPr="003C5860" w:rsidRDefault="00C90649" w:rsidP="00C90649">
      <w:pPr>
        <w:tabs>
          <w:tab w:val="clear" w:pos="9360"/>
        </w:tabs>
        <w:spacing w:before="0" w:after="160" w:line="259" w:lineRule="auto"/>
        <w:ind w:left="0"/>
        <w:rPr>
          <w:lang w:val="lt-LT"/>
        </w:rPr>
      </w:pPr>
      <w:r>
        <w:rPr>
          <w:lang w:val="lt-LT"/>
        </w:rPr>
        <w:br w:type="page"/>
      </w:r>
    </w:p>
    <w:p w14:paraId="506D147A" w14:textId="77777777" w:rsidR="00F60A5C" w:rsidRPr="003C5860" w:rsidRDefault="00F60A5C" w:rsidP="00F60A5C">
      <w:pPr>
        <w:ind w:left="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54CE5157" w14:textId="77777777" w:rsidTr="00F60A5C">
        <w:tc>
          <w:tcPr>
            <w:tcW w:w="1890" w:type="dxa"/>
            <w:shd w:val="clear" w:color="auto" w:fill="auto"/>
            <w:tcMar>
              <w:top w:w="100" w:type="dxa"/>
              <w:left w:w="100" w:type="dxa"/>
              <w:bottom w:w="100" w:type="dxa"/>
              <w:right w:w="100" w:type="dxa"/>
            </w:tcMar>
          </w:tcPr>
          <w:p w14:paraId="03B760EB"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2D0DCD9F"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59613B9"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697F5434"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3822C639" w14:textId="77777777" w:rsidTr="00F60A5C">
        <w:tc>
          <w:tcPr>
            <w:tcW w:w="1890" w:type="dxa"/>
            <w:shd w:val="clear" w:color="auto" w:fill="auto"/>
            <w:tcMar>
              <w:top w:w="100" w:type="dxa"/>
              <w:left w:w="100" w:type="dxa"/>
              <w:bottom w:w="100" w:type="dxa"/>
              <w:right w:w="100" w:type="dxa"/>
            </w:tcMar>
          </w:tcPr>
          <w:p w14:paraId="0A135984" w14:textId="77777777" w:rsidR="00F60A5C" w:rsidRPr="003C5860" w:rsidRDefault="00F60A5C" w:rsidP="00F60A5C">
            <w:pPr>
              <w:widowControl w:val="0"/>
              <w:ind w:left="0"/>
              <w:rPr>
                <w:lang w:val="lt-LT"/>
              </w:rPr>
            </w:pPr>
            <w:r w:rsidRPr="003C5860">
              <w:rPr>
                <w:lang w:val="lt-LT"/>
              </w:rPr>
              <w:t>Įvykio kūrimas</w:t>
            </w:r>
          </w:p>
        </w:tc>
        <w:tc>
          <w:tcPr>
            <w:tcW w:w="2790" w:type="dxa"/>
            <w:shd w:val="clear" w:color="auto" w:fill="auto"/>
            <w:tcMar>
              <w:top w:w="100" w:type="dxa"/>
              <w:left w:w="100" w:type="dxa"/>
              <w:bottom w:w="100" w:type="dxa"/>
              <w:right w:w="100" w:type="dxa"/>
            </w:tcMar>
          </w:tcPr>
          <w:p w14:paraId="235DC771" w14:textId="77777777" w:rsidR="00F60A5C" w:rsidRPr="003C5860" w:rsidRDefault="00F60A5C" w:rsidP="00F60A5C">
            <w:pPr>
              <w:widowControl w:val="0"/>
              <w:ind w:left="0"/>
              <w:rPr>
                <w:lang w:val="lt-LT"/>
              </w:rPr>
            </w:pPr>
            <w:r w:rsidRPr="003C5860">
              <w:rPr>
                <w:lang w:val="lt-LT"/>
              </w:rPr>
              <w:t>Įvykio pavadinimas, aprašymas, susiję darbuotojai ir/arba komanda/os</w:t>
            </w:r>
          </w:p>
        </w:tc>
        <w:tc>
          <w:tcPr>
            <w:tcW w:w="2340" w:type="dxa"/>
            <w:shd w:val="clear" w:color="auto" w:fill="auto"/>
            <w:tcMar>
              <w:top w:w="100" w:type="dxa"/>
              <w:left w:w="100" w:type="dxa"/>
              <w:bottom w:w="100" w:type="dxa"/>
              <w:right w:w="100" w:type="dxa"/>
            </w:tcMar>
          </w:tcPr>
          <w:p w14:paraId="5FB8ED26" w14:textId="77777777" w:rsidR="00F60A5C" w:rsidRPr="003C5860" w:rsidRDefault="00F60A5C" w:rsidP="00F60A5C">
            <w:pPr>
              <w:widowControl w:val="0"/>
              <w:ind w:left="0"/>
              <w:rPr>
                <w:lang w:val="lt-LT"/>
              </w:rPr>
            </w:pPr>
            <w:r w:rsidRPr="003C5860">
              <w:rPr>
                <w:lang w:val="lt-LT"/>
              </w:rPr>
              <w:t>Naujas įrašas DB, atitinkantis sukurtą įvykį, naujas įrašas apie įvykį gavėjų įvykių sąrašuose</w:t>
            </w:r>
          </w:p>
        </w:tc>
        <w:tc>
          <w:tcPr>
            <w:tcW w:w="2340" w:type="dxa"/>
            <w:shd w:val="clear" w:color="auto" w:fill="auto"/>
            <w:tcMar>
              <w:top w:w="100" w:type="dxa"/>
              <w:left w:w="100" w:type="dxa"/>
              <w:bottom w:w="100" w:type="dxa"/>
              <w:right w:w="100" w:type="dxa"/>
            </w:tcMar>
          </w:tcPr>
          <w:p w14:paraId="546EC65C" w14:textId="77777777" w:rsidR="00F60A5C" w:rsidRPr="003C5860" w:rsidRDefault="00F60A5C" w:rsidP="00F60A5C">
            <w:pPr>
              <w:widowControl w:val="0"/>
              <w:ind w:left="0"/>
              <w:rPr>
                <w:lang w:val="lt-LT"/>
              </w:rPr>
            </w:pPr>
            <w:r w:rsidRPr="003C5860">
              <w:rPr>
                <w:lang w:val="lt-LT"/>
              </w:rPr>
              <w:t>Projektų vadovo, personalo vadovo,</w:t>
            </w:r>
          </w:p>
          <w:p w14:paraId="38BCA56B" w14:textId="77777777" w:rsidR="00F60A5C" w:rsidRPr="003C5860" w:rsidRDefault="00F60A5C" w:rsidP="00F60A5C">
            <w:pPr>
              <w:widowControl w:val="0"/>
              <w:ind w:left="0"/>
              <w:rPr>
                <w:lang w:val="lt-LT"/>
              </w:rPr>
            </w:pPr>
            <w:r w:rsidRPr="003C5860">
              <w:rPr>
                <w:lang w:val="lt-LT"/>
              </w:rPr>
              <w:t>darbuotojo</w:t>
            </w:r>
          </w:p>
        </w:tc>
      </w:tr>
      <w:tr w:rsidR="00F60A5C" w:rsidRPr="003C5860" w14:paraId="6E347937" w14:textId="77777777" w:rsidTr="00F60A5C">
        <w:tc>
          <w:tcPr>
            <w:tcW w:w="1890" w:type="dxa"/>
            <w:shd w:val="clear" w:color="auto" w:fill="auto"/>
            <w:tcMar>
              <w:top w:w="100" w:type="dxa"/>
              <w:left w:w="100" w:type="dxa"/>
              <w:bottom w:w="100" w:type="dxa"/>
              <w:right w:w="100" w:type="dxa"/>
            </w:tcMar>
          </w:tcPr>
          <w:p w14:paraId="291B5612" w14:textId="77777777" w:rsidR="00F60A5C" w:rsidRPr="003C5860" w:rsidRDefault="00F60A5C" w:rsidP="00F60A5C">
            <w:pPr>
              <w:widowControl w:val="0"/>
              <w:ind w:left="0"/>
              <w:rPr>
                <w:lang w:val="lt-LT"/>
              </w:rPr>
            </w:pPr>
            <w:r w:rsidRPr="003C5860">
              <w:rPr>
                <w:lang w:val="lt-LT"/>
              </w:rPr>
              <w:t>Įvykių peržiūra</w:t>
            </w:r>
          </w:p>
        </w:tc>
        <w:tc>
          <w:tcPr>
            <w:tcW w:w="2790" w:type="dxa"/>
            <w:shd w:val="clear" w:color="auto" w:fill="auto"/>
            <w:tcMar>
              <w:top w:w="100" w:type="dxa"/>
              <w:left w:w="100" w:type="dxa"/>
              <w:bottom w:w="100" w:type="dxa"/>
              <w:right w:w="100" w:type="dxa"/>
            </w:tcMar>
          </w:tcPr>
          <w:p w14:paraId="18C1B075" w14:textId="77777777" w:rsidR="00F60A5C" w:rsidRPr="003C5860" w:rsidRDefault="00F60A5C" w:rsidP="00F60A5C">
            <w:pPr>
              <w:widowControl w:val="0"/>
              <w:ind w:left="0"/>
              <w:rPr>
                <w:lang w:val="lt-LT"/>
              </w:rPr>
            </w:pPr>
            <w:r w:rsidRPr="003C5860">
              <w:rPr>
                <w:lang w:val="lt-LT"/>
              </w:rPr>
              <w:t>Vartotojui aktualūs įvykiai, parinktas laikotarpis</w:t>
            </w:r>
          </w:p>
        </w:tc>
        <w:tc>
          <w:tcPr>
            <w:tcW w:w="2340" w:type="dxa"/>
            <w:shd w:val="clear" w:color="auto" w:fill="auto"/>
            <w:tcMar>
              <w:top w:w="100" w:type="dxa"/>
              <w:left w:w="100" w:type="dxa"/>
              <w:bottom w:w="100" w:type="dxa"/>
              <w:right w:w="100" w:type="dxa"/>
            </w:tcMar>
          </w:tcPr>
          <w:p w14:paraId="599B29A8" w14:textId="77777777" w:rsidR="00F60A5C" w:rsidRPr="003C5860" w:rsidRDefault="00F60A5C" w:rsidP="00F60A5C">
            <w:pPr>
              <w:widowControl w:val="0"/>
              <w:ind w:left="0"/>
              <w:rPr>
                <w:lang w:val="lt-LT"/>
              </w:rPr>
            </w:pPr>
            <w:r w:rsidRPr="003C5860">
              <w:rPr>
                <w:lang w:val="lt-LT"/>
              </w:rPr>
              <w:t>Informacija apie visus laikotarpio įvykius</w:t>
            </w:r>
          </w:p>
        </w:tc>
        <w:tc>
          <w:tcPr>
            <w:tcW w:w="2340" w:type="dxa"/>
            <w:shd w:val="clear" w:color="auto" w:fill="auto"/>
            <w:tcMar>
              <w:top w:w="100" w:type="dxa"/>
              <w:left w:w="100" w:type="dxa"/>
              <w:bottom w:w="100" w:type="dxa"/>
              <w:right w:w="100" w:type="dxa"/>
            </w:tcMar>
          </w:tcPr>
          <w:p w14:paraId="3099F1DE" w14:textId="77777777" w:rsidR="00F60A5C" w:rsidRPr="003C5860" w:rsidRDefault="00F60A5C" w:rsidP="00F60A5C">
            <w:pPr>
              <w:widowControl w:val="0"/>
              <w:ind w:left="0"/>
              <w:rPr>
                <w:lang w:val="lt-LT"/>
              </w:rPr>
            </w:pPr>
            <w:r w:rsidRPr="003C5860">
              <w:rPr>
                <w:lang w:val="lt-LT"/>
              </w:rPr>
              <w:t>Projektų vadovo, personalo vadovo,</w:t>
            </w:r>
          </w:p>
          <w:p w14:paraId="1CE09157" w14:textId="77777777" w:rsidR="00F60A5C" w:rsidRPr="003C5860" w:rsidRDefault="00F60A5C" w:rsidP="00F60A5C">
            <w:pPr>
              <w:widowControl w:val="0"/>
              <w:ind w:left="0"/>
              <w:rPr>
                <w:lang w:val="lt-LT"/>
              </w:rPr>
            </w:pPr>
            <w:r w:rsidRPr="003C5860">
              <w:rPr>
                <w:lang w:val="lt-LT"/>
              </w:rPr>
              <w:t>darbuotojo</w:t>
            </w:r>
          </w:p>
        </w:tc>
      </w:tr>
      <w:tr w:rsidR="00F60A5C" w:rsidRPr="003C5860" w14:paraId="7FBD2370" w14:textId="77777777" w:rsidTr="00F60A5C">
        <w:tc>
          <w:tcPr>
            <w:tcW w:w="1890" w:type="dxa"/>
            <w:shd w:val="clear" w:color="auto" w:fill="auto"/>
            <w:tcMar>
              <w:top w:w="100" w:type="dxa"/>
              <w:left w:w="100" w:type="dxa"/>
              <w:bottom w:w="100" w:type="dxa"/>
              <w:right w:w="100" w:type="dxa"/>
            </w:tcMar>
          </w:tcPr>
          <w:p w14:paraId="6E1B1F2D" w14:textId="77777777" w:rsidR="00F60A5C" w:rsidRPr="003C5860" w:rsidRDefault="00F60A5C" w:rsidP="00F60A5C">
            <w:pPr>
              <w:widowControl w:val="0"/>
              <w:ind w:left="0"/>
              <w:rPr>
                <w:lang w:val="lt-LT"/>
              </w:rPr>
            </w:pPr>
            <w:r w:rsidRPr="003C5860">
              <w:rPr>
                <w:lang w:val="lt-LT"/>
              </w:rPr>
              <w:t>Įvykio redagavimas</w:t>
            </w:r>
          </w:p>
        </w:tc>
        <w:tc>
          <w:tcPr>
            <w:tcW w:w="2790" w:type="dxa"/>
            <w:shd w:val="clear" w:color="auto" w:fill="auto"/>
            <w:tcMar>
              <w:top w:w="100" w:type="dxa"/>
              <w:left w:w="100" w:type="dxa"/>
              <w:bottom w:w="100" w:type="dxa"/>
              <w:right w:w="100" w:type="dxa"/>
            </w:tcMar>
          </w:tcPr>
          <w:p w14:paraId="2187E647" w14:textId="77777777" w:rsidR="00F60A5C" w:rsidRPr="003C5860" w:rsidRDefault="00F60A5C" w:rsidP="00F60A5C">
            <w:pPr>
              <w:widowControl w:val="0"/>
              <w:ind w:left="0"/>
              <w:rPr>
                <w:lang w:val="lt-LT"/>
              </w:rPr>
            </w:pPr>
            <w:r w:rsidRPr="003C5860">
              <w:rPr>
                <w:lang w:val="lt-LT"/>
              </w:rPr>
              <w:t>Įvykiai, naujas pavadinimas ir/ar laikas</w:t>
            </w:r>
          </w:p>
        </w:tc>
        <w:tc>
          <w:tcPr>
            <w:tcW w:w="2340" w:type="dxa"/>
            <w:shd w:val="clear" w:color="auto" w:fill="auto"/>
            <w:tcMar>
              <w:top w:w="100" w:type="dxa"/>
              <w:left w:w="100" w:type="dxa"/>
              <w:bottom w:w="100" w:type="dxa"/>
              <w:right w:w="100" w:type="dxa"/>
            </w:tcMar>
          </w:tcPr>
          <w:p w14:paraId="7599FF0B" w14:textId="77777777" w:rsidR="00F60A5C" w:rsidRPr="003C5860" w:rsidRDefault="00F60A5C" w:rsidP="00F60A5C">
            <w:pPr>
              <w:widowControl w:val="0"/>
              <w:ind w:left="0"/>
              <w:rPr>
                <w:lang w:val="lt-LT"/>
              </w:rPr>
            </w:pPr>
            <w:r w:rsidRPr="003C5860">
              <w:rPr>
                <w:lang w:val="lt-LT"/>
              </w:rPr>
              <w:t>Pokytis DB</w:t>
            </w:r>
          </w:p>
        </w:tc>
        <w:tc>
          <w:tcPr>
            <w:tcW w:w="2340" w:type="dxa"/>
            <w:shd w:val="clear" w:color="auto" w:fill="auto"/>
            <w:tcMar>
              <w:top w:w="100" w:type="dxa"/>
              <w:left w:w="100" w:type="dxa"/>
              <w:bottom w:w="100" w:type="dxa"/>
              <w:right w:w="100" w:type="dxa"/>
            </w:tcMar>
          </w:tcPr>
          <w:p w14:paraId="2FDA2D40" w14:textId="77777777" w:rsidR="00F60A5C" w:rsidRPr="003C5860" w:rsidRDefault="00F60A5C" w:rsidP="00F60A5C">
            <w:pPr>
              <w:widowControl w:val="0"/>
              <w:ind w:left="0"/>
              <w:rPr>
                <w:lang w:val="lt-LT"/>
              </w:rPr>
            </w:pPr>
            <w:r w:rsidRPr="003C5860">
              <w:rPr>
                <w:lang w:val="lt-LT"/>
              </w:rPr>
              <w:t>Projektų vadovo, personalo vadovo,</w:t>
            </w:r>
          </w:p>
          <w:p w14:paraId="6006CB96" w14:textId="77777777" w:rsidR="00F60A5C" w:rsidRPr="003C5860" w:rsidRDefault="00F60A5C" w:rsidP="00F60A5C">
            <w:pPr>
              <w:widowControl w:val="0"/>
              <w:ind w:left="0"/>
              <w:rPr>
                <w:lang w:val="lt-LT"/>
              </w:rPr>
            </w:pPr>
            <w:r w:rsidRPr="003C5860">
              <w:rPr>
                <w:lang w:val="lt-LT"/>
              </w:rPr>
              <w:t>darbuotojo</w:t>
            </w:r>
          </w:p>
        </w:tc>
      </w:tr>
      <w:tr w:rsidR="00F60A5C" w:rsidRPr="003C5860" w14:paraId="7136341F" w14:textId="77777777" w:rsidTr="00F60A5C">
        <w:tc>
          <w:tcPr>
            <w:tcW w:w="1890" w:type="dxa"/>
            <w:shd w:val="clear" w:color="auto" w:fill="auto"/>
            <w:tcMar>
              <w:top w:w="100" w:type="dxa"/>
              <w:left w:w="100" w:type="dxa"/>
              <w:bottom w:w="100" w:type="dxa"/>
              <w:right w:w="100" w:type="dxa"/>
            </w:tcMar>
          </w:tcPr>
          <w:p w14:paraId="160579C0" w14:textId="77777777" w:rsidR="00F60A5C" w:rsidRPr="003C5860" w:rsidRDefault="00F60A5C" w:rsidP="00F60A5C">
            <w:pPr>
              <w:widowControl w:val="0"/>
              <w:ind w:left="0"/>
              <w:rPr>
                <w:lang w:val="lt-LT"/>
              </w:rPr>
            </w:pPr>
            <w:r w:rsidRPr="003C5860">
              <w:rPr>
                <w:lang w:val="lt-LT"/>
              </w:rPr>
              <w:t>Įvykio šalinimas</w:t>
            </w:r>
          </w:p>
        </w:tc>
        <w:tc>
          <w:tcPr>
            <w:tcW w:w="2790" w:type="dxa"/>
            <w:shd w:val="clear" w:color="auto" w:fill="auto"/>
            <w:tcMar>
              <w:top w:w="100" w:type="dxa"/>
              <w:left w:w="100" w:type="dxa"/>
              <w:bottom w:w="100" w:type="dxa"/>
              <w:right w:w="100" w:type="dxa"/>
            </w:tcMar>
          </w:tcPr>
          <w:p w14:paraId="6B1C6A2D" w14:textId="77777777" w:rsidR="00F60A5C" w:rsidRPr="003C5860" w:rsidRDefault="00F60A5C" w:rsidP="00F60A5C">
            <w:pPr>
              <w:widowControl w:val="0"/>
              <w:ind w:left="0"/>
              <w:rPr>
                <w:lang w:val="lt-LT"/>
              </w:rPr>
            </w:pPr>
            <w:r w:rsidRPr="003C5860">
              <w:rPr>
                <w:lang w:val="lt-LT"/>
              </w:rPr>
              <w:t>Įvykiai</w:t>
            </w:r>
          </w:p>
        </w:tc>
        <w:tc>
          <w:tcPr>
            <w:tcW w:w="2340" w:type="dxa"/>
            <w:shd w:val="clear" w:color="auto" w:fill="auto"/>
            <w:tcMar>
              <w:top w:w="100" w:type="dxa"/>
              <w:left w:w="100" w:type="dxa"/>
              <w:bottom w:w="100" w:type="dxa"/>
              <w:right w:w="100" w:type="dxa"/>
            </w:tcMar>
          </w:tcPr>
          <w:p w14:paraId="3C223FBA" w14:textId="77777777" w:rsidR="00F60A5C" w:rsidRPr="003C5860" w:rsidRDefault="00F60A5C" w:rsidP="00F60A5C">
            <w:pPr>
              <w:widowControl w:val="0"/>
              <w:ind w:left="0"/>
              <w:rPr>
                <w:lang w:val="lt-LT"/>
              </w:rPr>
            </w:pPr>
            <w:r w:rsidRPr="003C5860">
              <w:rPr>
                <w:lang w:val="lt-LT"/>
              </w:rPr>
              <w:t>Ištrintas įvykis iš DB</w:t>
            </w:r>
          </w:p>
        </w:tc>
        <w:tc>
          <w:tcPr>
            <w:tcW w:w="2340" w:type="dxa"/>
            <w:shd w:val="clear" w:color="auto" w:fill="auto"/>
            <w:tcMar>
              <w:top w:w="100" w:type="dxa"/>
              <w:left w:w="100" w:type="dxa"/>
              <w:bottom w:w="100" w:type="dxa"/>
              <w:right w:w="100" w:type="dxa"/>
            </w:tcMar>
          </w:tcPr>
          <w:p w14:paraId="08F39452" w14:textId="77777777" w:rsidR="00F60A5C" w:rsidRPr="003C5860" w:rsidRDefault="00F60A5C" w:rsidP="00F60A5C">
            <w:pPr>
              <w:widowControl w:val="0"/>
              <w:ind w:left="0"/>
              <w:rPr>
                <w:lang w:val="lt-LT"/>
              </w:rPr>
            </w:pPr>
            <w:r w:rsidRPr="003C5860">
              <w:rPr>
                <w:lang w:val="lt-LT"/>
              </w:rPr>
              <w:t>Projektų vadovo, personalo vadovo,</w:t>
            </w:r>
          </w:p>
          <w:p w14:paraId="038DC7CA" w14:textId="77777777" w:rsidR="00F60A5C" w:rsidRPr="003C5860" w:rsidRDefault="00F60A5C" w:rsidP="00F60A5C">
            <w:pPr>
              <w:widowControl w:val="0"/>
              <w:ind w:left="0"/>
              <w:rPr>
                <w:lang w:val="lt-LT"/>
              </w:rPr>
            </w:pPr>
            <w:r w:rsidRPr="003C5860">
              <w:rPr>
                <w:lang w:val="lt-LT"/>
              </w:rPr>
              <w:t>darbuotojo</w:t>
            </w:r>
          </w:p>
        </w:tc>
      </w:tr>
    </w:tbl>
    <w:p w14:paraId="40EA6392" w14:textId="77777777" w:rsidR="00F60A5C" w:rsidRPr="003C5860" w:rsidRDefault="00F60A5C" w:rsidP="008E3BC5">
      <w:pPr>
        <w:pStyle w:val="Heading3"/>
        <w:numPr>
          <w:ilvl w:val="2"/>
          <w:numId w:val="10"/>
        </w:numPr>
        <w:rPr>
          <w:lang w:val="lt-LT"/>
        </w:rPr>
      </w:pPr>
      <w:bookmarkStart w:id="49" w:name="_g2xwtm7wt57p" w:colFirst="0" w:colLast="0"/>
      <w:bookmarkStart w:id="50" w:name="_qc5c81o7a4b9" w:colFirst="0" w:colLast="0"/>
      <w:bookmarkEnd w:id="49"/>
      <w:bookmarkEnd w:id="50"/>
      <w:r w:rsidRPr="003C5860">
        <w:rPr>
          <w:lang w:val="lt-LT"/>
        </w:rPr>
        <w:t>Informacijos filtravimas</w:t>
      </w:r>
    </w:p>
    <w:p w14:paraId="7AFAA450" w14:textId="77777777" w:rsidR="00F60A5C" w:rsidRPr="003C5860" w:rsidRDefault="00F60A5C" w:rsidP="008E3BC5">
      <w:pPr>
        <w:pStyle w:val="Heading4"/>
        <w:numPr>
          <w:ilvl w:val="3"/>
          <w:numId w:val="10"/>
        </w:numPr>
        <w:rPr>
          <w:lang w:val="lt-LT"/>
        </w:rPr>
      </w:pPr>
      <w:r w:rsidRPr="003C5860">
        <w:rPr>
          <w:lang w:val="lt-LT"/>
        </w:rPr>
        <w:t>Sistema teikia vartotojams peržiūros metu galimybę filtruoti informaciją.</w:t>
      </w:r>
    </w:p>
    <w:p w14:paraId="7C7E8DD1" w14:textId="77777777" w:rsidR="00F60A5C" w:rsidRPr="003C5860" w:rsidRDefault="00F60A5C" w:rsidP="008E3BC5">
      <w:pPr>
        <w:pStyle w:val="Heading4"/>
        <w:numPr>
          <w:ilvl w:val="3"/>
          <w:numId w:val="10"/>
        </w:numPr>
        <w:rPr>
          <w:lang w:val="lt-LT"/>
        </w:rPr>
      </w:pPr>
      <w:r w:rsidRPr="003C5860">
        <w:rPr>
          <w:lang w:val="lt-LT"/>
        </w:rPr>
        <w:t>Filtruojant paliekamos filtro reikalavimus atitinkančios eilutės.</w:t>
      </w:r>
    </w:p>
    <w:p w14:paraId="1E137567" w14:textId="77777777" w:rsidR="00F60A5C" w:rsidRPr="003C5860" w:rsidRDefault="00F60A5C" w:rsidP="008E3BC5">
      <w:pPr>
        <w:pStyle w:val="Heading4"/>
        <w:numPr>
          <w:ilvl w:val="3"/>
          <w:numId w:val="10"/>
        </w:numPr>
        <w:rPr>
          <w:lang w:val="lt-LT"/>
        </w:rPr>
      </w:pPr>
      <w:bookmarkStart w:id="51" w:name="_lmljn0ofvipz" w:colFirst="0" w:colLast="0"/>
      <w:bookmarkEnd w:id="51"/>
      <w:r w:rsidRPr="003C5860">
        <w:rPr>
          <w:lang w:val="lt-LT"/>
        </w:rPr>
        <w:t>Filtruoti galima pagal visus šių tipų stulpelius:</w:t>
      </w:r>
    </w:p>
    <w:p w14:paraId="6B8BA83D" w14:textId="77777777" w:rsidR="00F60A5C" w:rsidRPr="003C5860" w:rsidRDefault="00F60A5C" w:rsidP="008E3BC5">
      <w:pPr>
        <w:numPr>
          <w:ilvl w:val="4"/>
          <w:numId w:val="10"/>
        </w:numPr>
        <w:rPr>
          <w:lang w:val="lt-LT"/>
        </w:rPr>
      </w:pPr>
      <w:r w:rsidRPr="003C5860">
        <w:rPr>
          <w:lang w:val="lt-LT"/>
        </w:rPr>
        <w:t xml:space="preserve">Tekstinis laukas - </w:t>
      </w:r>
    </w:p>
    <w:p w14:paraId="67C2125C" w14:textId="77777777" w:rsidR="00F60A5C" w:rsidRPr="003C5860" w:rsidRDefault="00F60A5C" w:rsidP="008E3BC5">
      <w:pPr>
        <w:pStyle w:val="Heading5"/>
        <w:numPr>
          <w:ilvl w:val="5"/>
          <w:numId w:val="11"/>
        </w:numPr>
        <w:ind w:left="1843"/>
        <w:rPr>
          <w:lang w:val="lt-LT"/>
        </w:rPr>
      </w:pPr>
      <w:r w:rsidRPr="003C5860">
        <w:rPr>
          <w:lang w:val="lt-LT"/>
        </w:rPr>
        <w:t>Vartotojas gali rinktis, kad lauko reikšmė arba visiškai atitiktų, arba dalinai atitiktų, arba prasidėtų jo įvesta reikšme.</w:t>
      </w:r>
    </w:p>
    <w:p w14:paraId="1B474A56" w14:textId="3542FF76" w:rsidR="00F60A5C" w:rsidRPr="003C5860" w:rsidRDefault="00F60A5C" w:rsidP="008E3BC5">
      <w:pPr>
        <w:pStyle w:val="Heading5"/>
        <w:numPr>
          <w:ilvl w:val="5"/>
          <w:numId w:val="11"/>
        </w:numPr>
        <w:ind w:left="1843"/>
        <w:rPr>
          <w:lang w:val="lt-LT"/>
        </w:rPr>
      </w:pPr>
      <w:r w:rsidRPr="003C5860">
        <w:rPr>
          <w:lang w:val="lt-LT"/>
        </w:rPr>
        <w:t>Vartotojas gali rinktis įvesti POSIX reguliarios išraiškos</w:t>
      </w:r>
      <w:r w:rsidR="00D95E72">
        <w:rPr>
          <w:lang w:val="lt-LT"/>
        </w:rPr>
        <w:fldChar w:fldCharType="begin"/>
      </w:r>
      <w:r w:rsidR="00D95E72">
        <w:instrText xml:space="preserve"> XE "</w:instrText>
      </w:r>
      <w:r w:rsidR="00D95E72" w:rsidRPr="00B8707B">
        <w:rPr>
          <w:lang w:val="lt-LT"/>
        </w:rPr>
        <w:instrText>POSIX reguliarios išraiškos</w:instrText>
      </w:r>
      <w:r w:rsidR="00D95E72">
        <w:instrText xml:space="preserve">" </w:instrText>
      </w:r>
      <w:r w:rsidR="00D95E72">
        <w:rPr>
          <w:lang w:val="lt-LT"/>
        </w:rPr>
        <w:fldChar w:fldCharType="end"/>
      </w:r>
      <w:r w:rsidRPr="003C5860">
        <w:rPr>
          <w:lang w:val="lt-LT"/>
        </w:rPr>
        <w:t xml:space="preserve"> filtravimo eilutę.</w:t>
      </w:r>
    </w:p>
    <w:p w14:paraId="18FB82D6" w14:textId="77777777" w:rsidR="00F60A5C" w:rsidRPr="003C5860" w:rsidRDefault="00F60A5C" w:rsidP="008E3BC5">
      <w:pPr>
        <w:pStyle w:val="Heading5"/>
        <w:numPr>
          <w:ilvl w:val="5"/>
          <w:numId w:val="11"/>
        </w:numPr>
        <w:ind w:left="1843"/>
        <w:rPr>
          <w:lang w:val="lt-LT"/>
        </w:rPr>
      </w:pPr>
      <w:bookmarkStart w:id="52" w:name="_b6oysocsx5ki" w:colFirst="0" w:colLast="0"/>
      <w:bookmarkEnd w:id="52"/>
      <w:r w:rsidRPr="003C5860">
        <w:rPr>
          <w:lang w:val="lt-LT"/>
        </w:rPr>
        <w:t>Didžioji raidė ir atitinkama mažoji traktuojami kaip skirtingi simboliai</w:t>
      </w:r>
    </w:p>
    <w:p w14:paraId="03D70B10" w14:textId="77777777" w:rsidR="00F60A5C" w:rsidRPr="003C5860" w:rsidRDefault="00F60A5C" w:rsidP="008E3BC5">
      <w:pPr>
        <w:numPr>
          <w:ilvl w:val="4"/>
          <w:numId w:val="10"/>
        </w:numPr>
        <w:rPr>
          <w:lang w:val="lt-LT"/>
        </w:rPr>
      </w:pPr>
      <w:r w:rsidRPr="003C5860">
        <w:rPr>
          <w:lang w:val="lt-LT"/>
        </w:rPr>
        <w:t>Bet kokio tipo skaičius - vartotojas pasirenka vieną iš šių sąlygų: daugiau, mažiau arba lygu vartotojo įvestam skaičiui.</w:t>
      </w:r>
    </w:p>
    <w:p w14:paraId="6BD00494" w14:textId="77777777" w:rsidR="00F60A5C" w:rsidRPr="003C5860" w:rsidRDefault="00F60A5C" w:rsidP="008E3BC5">
      <w:pPr>
        <w:numPr>
          <w:ilvl w:val="4"/>
          <w:numId w:val="10"/>
        </w:numPr>
        <w:rPr>
          <w:lang w:val="lt-LT"/>
        </w:rPr>
      </w:pPr>
      <w:r w:rsidRPr="003C5860">
        <w:rPr>
          <w:lang w:val="lt-LT"/>
        </w:rPr>
        <w:t>Laukas su reikšme iš sąrašo - galima pasirinkti vieną ar kelias reikšmes iš sąrašo, kurias turintys elementai bus rodomi.</w:t>
      </w:r>
    </w:p>
    <w:p w14:paraId="264CA292" w14:textId="77777777" w:rsidR="00F60A5C" w:rsidRPr="003C5860" w:rsidRDefault="00F60A5C" w:rsidP="008E3BC5">
      <w:pPr>
        <w:pStyle w:val="Heading4"/>
        <w:numPr>
          <w:ilvl w:val="3"/>
          <w:numId w:val="10"/>
        </w:numPr>
        <w:rPr>
          <w:lang w:val="lt-LT"/>
        </w:rPr>
      </w:pPr>
      <w:r w:rsidRPr="003C5860">
        <w:rPr>
          <w:lang w:val="lt-LT"/>
        </w:rPr>
        <w:lastRenderedPageBreak/>
        <w:t>Vienas filtras taikomas vienam stulpeliui.</w:t>
      </w:r>
    </w:p>
    <w:p w14:paraId="650577CE" w14:textId="77777777" w:rsidR="00F60A5C" w:rsidRPr="003C5860" w:rsidRDefault="00F60A5C" w:rsidP="008E3BC5">
      <w:pPr>
        <w:pStyle w:val="Heading4"/>
        <w:numPr>
          <w:ilvl w:val="3"/>
          <w:numId w:val="10"/>
        </w:numPr>
        <w:rPr>
          <w:lang w:val="lt-LT"/>
        </w:rPr>
      </w:pPr>
      <w:r w:rsidRPr="003C5860">
        <w:rPr>
          <w:lang w:val="lt-LT"/>
        </w:rPr>
        <w:t>Galima filtruoti pagal kelis stulpelius vienu metu.</w:t>
      </w:r>
    </w:p>
    <w:p w14:paraId="1DD1FF97" w14:textId="77777777" w:rsidR="00F60A5C" w:rsidRPr="003C5860" w:rsidRDefault="00F60A5C" w:rsidP="008E3BC5">
      <w:pPr>
        <w:pStyle w:val="Heading4"/>
        <w:numPr>
          <w:ilvl w:val="3"/>
          <w:numId w:val="10"/>
        </w:numPr>
        <w:rPr>
          <w:lang w:val="lt-LT"/>
        </w:rPr>
      </w:pPr>
      <w:r w:rsidRPr="003C5860">
        <w:rPr>
          <w:lang w:val="lt-LT"/>
        </w:rPr>
        <w:t>Darbuotojai (neturintys reikalingų privilegijų) negali filtruoti pagal atlyginimą.</w:t>
      </w:r>
    </w:p>
    <w:p w14:paraId="1C4710F6" w14:textId="77777777" w:rsidR="00F60A5C" w:rsidRPr="003C5860" w:rsidRDefault="00F60A5C" w:rsidP="008E3BC5">
      <w:pPr>
        <w:numPr>
          <w:ilvl w:val="3"/>
          <w:numId w:val="10"/>
        </w:numPr>
        <w:rPr>
          <w:lang w:val="lt-LT"/>
        </w:rPr>
      </w:pPr>
      <w:r w:rsidRPr="003C5860">
        <w:rPr>
          <w:lang w:val="lt-LT"/>
        </w:rPr>
        <w:t>Tos komandos ir projektai, kurių darbuotojas negali matyti, filtruojant negali būti parodomi</w:t>
      </w:r>
    </w:p>
    <w:p w14:paraId="6D625D52" w14:textId="77777777" w:rsidR="00F60A5C" w:rsidRPr="003C5860" w:rsidRDefault="00F60A5C" w:rsidP="00F60A5C">
      <w:pPr>
        <w:pStyle w:val="Heading4"/>
        <w:ind w:left="0" w:firstLine="0"/>
        <w:rPr>
          <w:lang w:val="lt-LT"/>
        </w:rPr>
      </w:pPr>
      <w:bookmarkStart w:id="53" w:name="_f80coupauvou" w:colFirst="0" w:colLast="0"/>
      <w:bookmarkEnd w:id="5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322AAE77" w14:textId="77777777" w:rsidTr="00F60A5C">
        <w:tc>
          <w:tcPr>
            <w:tcW w:w="1890" w:type="dxa"/>
            <w:shd w:val="clear" w:color="auto" w:fill="auto"/>
            <w:tcMar>
              <w:top w:w="100" w:type="dxa"/>
              <w:left w:w="100" w:type="dxa"/>
              <w:bottom w:w="100" w:type="dxa"/>
              <w:right w:w="100" w:type="dxa"/>
            </w:tcMar>
          </w:tcPr>
          <w:p w14:paraId="71A2F637"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13CC9DAF"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2BCA063C"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005E0677"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0431E5C8" w14:textId="77777777" w:rsidTr="00F60A5C">
        <w:tc>
          <w:tcPr>
            <w:tcW w:w="1890" w:type="dxa"/>
            <w:shd w:val="clear" w:color="auto" w:fill="auto"/>
            <w:tcMar>
              <w:top w:w="100" w:type="dxa"/>
              <w:left w:w="100" w:type="dxa"/>
              <w:bottom w:w="100" w:type="dxa"/>
              <w:right w:w="100" w:type="dxa"/>
            </w:tcMar>
          </w:tcPr>
          <w:p w14:paraId="2A73DDA8" w14:textId="77777777" w:rsidR="00F60A5C" w:rsidRPr="003C5860" w:rsidRDefault="00F60A5C" w:rsidP="00F60A5C">
            <w:pPr>
              <w:widowControl w:val="0"/>
              <w:ind w:left="0"/>
              <w:rPr>
                <w:lang w:val="lt-LT"/>
              </w:rPr>
            </w:pPr>
            <w:r w:rsidRPr="003C5860">
              <w:rPr>
                <w:lang w:val="lt-LT"/>
              </w:rPr>
              <w:t>Darbuotojų filtravimas</w:t>
            </w:r>
          </w:p>
        </w:tc>
        <w:tc>
          <w:tcPr>
            <w:tcW w:w="2790" w:type="dxa"/>
            <w:shd w:val="clear" w:color="auto" w:fill="auto"/>
            <w:tcMar>
              <w:top w:w="100" w:type="dxa"/>
              <w:left w:w="100" w:type="dxa"/>
              <w:bottom w:w="100" w:type="dxa"/>
              <w:right w:w="100" w:type="dxa"/>
            </w:tcMar>
          </w:tcPr>
          <w:p w14:paraId="3A0B3067" w14:textId="77777777" w:rsidR="00F60A5C" w:rsidRPr="003C5860" w:rsidRDefault="00F60A5C" w:rsidP="00F60A5C">
            <w:pPr>
              <w:widowControl w:val="0"/>
              <w:ind w:left="0"/>
              <w:rPr>
                <w:lang w:val="lt-LT"/>
              </w:rPr>
            </w:pPr>
            <w:r w:rsidRPr="003C5860">
              <w:rPr>
                <w:lang w:val="lt-LT"/>
              </w:rPr>
              <w:t>Darbuotojai ir bent vienas parametras iš vardo, atlyginimo, užimtumo ir pareigų</w:t>
            </w:r>
          </w:p>
        </w:tc>
        <w:tc>
          <w:tcPr>
            <w:tcW w:w="2340" w:type="dxa"/>
            <w:shd w:val="clear" w:color="auto" w:fill="auto"/>
            <w:tcMar>
              <w:top w:w="100" w:type="dxa"/>
              <w:left w:w="100" w:type="dxa"/>
              <w:bottom w:w="100" w:type="dxa"/>
              <w:right w:w="100" w:type="dxa"/>
            </w:tcMar>
          </w:tcPr>
          <w:p w14:paraId="5A4CA600" w14:textId="77777777" w:rsidR="00F60A5C" w:rsidRPr="003C5860" w:rsidRDefault="00F60A5C" w:rsidP="00F60A5C">
            <w:pPr>
              <w:widowControl w:val="0"/>
              <w:ind w:left="0"/>
              <w:rPr>
                <w:lang w:val="lt-LT"/>
              </w:rPr>
            </w:pPr>
            <w:r w:rsidRPr="003C5860">
              <w:rPr>
                <w:lang w:val="lt-LT"/>
              </w:rPr>
              <w:t>Išfiltruoti darbuotojai</w:t>
            </w:r>
          </w:p>
        </w:tc>
        <w:tc>
          <w:tcPr>
            <w:tcW w:w="2340" w:type="dxa"/>
            <w:shd w:val="clear" w:color="auto" w:fill="auto"/>
            <w:tcMar>
              <w:top w:w="100" w:type="dxa"/>
              <w:left w:w="100" w:type="dxa"/>
              <w:bottom w:w="100" w:type="dxa"/>
              <w:right w:w="100" w:type="dxa"/>
            </w:tcMar>
          </w:tcPr>
          <w:p w14:paraId="49892BE3" w14:textId="77777777" w:rsidR="00F60A5C" w:rsidRPr="003C5860" w:rsidRDefault="00F60A5C" w:rsidP="00F60A5C">
            <w:pPr>
              <w:widowControl w:val="0"/>
              <w:ind w:left="0"/>
              <w:rPr>
                <w:lang w:val="lt-LT"/>
              </w:rPr>
            </w:pPr>
            <w:r w:rsidRPr="003C5860">
              <w:rPr>
                <w:lang w:val="lt-LT"/>
              </w:rPr>
              <w:t>Projektų vadovo,</w:t>
            </w:r>
          </w:p>
          <w:p w14:paraId="2E656DCC" w14:textId="77777777" w:rsidR="00F60A5C" w:rsidRPr="003C5860" w:rsidRDefault="00F60A5C" w:rsidP="00F60A5C">
            <w:pPr>
              <w:widowControl w:val="0"/>
              <w:ind w:left="0"/>
              <w:rPr>
                <w:lang w:val="lt-LT"/>
              </w:rPr>
            </w:pPr>
            <w:r w:rsidRPr="003C5860">
              <w:rPr>
                <w:lang w:val="lt-LT"/>
              </w:rPr>
              <w:t xml:space="preserve">personalo vadovo, darbuotojo </w:t>
            </w:r>
          </w:p>
        </w:tc>
      </w:tr>
      <w:tr w:rsidR="00F60A5C" w:rsidRPr="003C5860" w14:paraId="654A44E3" w14:textId="77777777" w:rsidTr="00F60A5C">
        <w:tc>
          <w:tcPr>
            <w:tcW w:w="1890" w:type="dxa"/>
            <w:shd w:val="clear" w:color="auto" w:fill="auto"/>
            <w:tcMar>
              <w:top w:w="100" w:type="dxa"/>
              <w:left w:w="100" w:type="dxa"/>
              <w:bottom w:w="100" w:type="dxa"/>
              <w:right w:w="100" w:type="dxa"/>
            </w:tcMar>
          </w:tcPr>
          <w:p w14:paraId="0948E5C1" w14:textId="77777777" w:rsidR="00F60A5C" w:rsidRPr="003C5860" w:rsidRDefault="00F60A5C" w:rsidP="00F60A5C">
            <w:pPr>
              <w:widowControl w:val="0"/>
              <w:ind w:left="0"/>
              <w:rPr>
                <w:lang w:val="lt-LT"/>
              </w:rPr>
            </w:pPr>
            <w:r w:rsidRPr="003C5860">
              <w:rPr>
                <w:lang w:val="lt-LT"/>
              </w:rPr>
              <w:t>Projektų filtravimas</w:t>
            </w:r>
          </w:p>
        </w:tc>
        <w:tc>
          <w:tcPr>
            <w:tcW w:w="2790" w:type="dxa"/>
            <w:shd w:val="clear" w:color="auto" w:fill="auto"/>
            <w:tcMar>
              <w:top w:w="100" w:type="dxa"/>
              <w:left w:w="100" w:type="dxa"/>
              <w:bottom w:w="100" w:type="dxa"/>
              <w:right w:w="100" w:type="dxa"/>
            </w:tcMar>
          </w:tcPr>
          <w:p w14:paraId="4CA2C427" w14:textId="77777777" w:rsidR="00F60A5C" w:rsidRPr="003C5860" w:rsidRDefault="00F60A5C" w:rsidP="00F60A5C">
            <w:pPr>
              <w:widowControl w:val="0"/>
              <w:ind w:left="0"/>
              <w:rPr>
                <w:lang w:val="lt-LT"/>
              </w:rPr>
            </w:pPr>
            <w:r w:rsidRPr="003C5860">
              <w:rPr>
                <w:lang w:val="lt-LT"/>
              </w:rPr>
              <w:t>Projektai ir bent vienas parametras iš pavadinimo, baigimo datos, progreso</w:t>
            </w:r>
          </w:p>
        </w:tc>
        <w:tc>
          <w:tcPr>
            <w:tcW w:w="2340" w:type="dxa"/>
            <w:shd w:val="clear" w:color="auto" w:fill="auto"/>
            <w:tcMar>
              <w:top w:w="100" w:type="dxa"/>
              <w:left w:w="100" w:type="dxa"/>
              <w:bottom w:w="100" w:type="dxa"/>
              <w:right w:w="100" w:type="dxa"/>
            </w:tcMar>
          </w:tcPr>
          <w:p w14:paraId="1B4BD7FF" w14:textId="77777777" w:rsidR="00F60A5C" w:rsidRPr="003C5860" w:rsidRDefault="00F60A5C" w:rsidP="00F60A5C">
            <w:pPr>
              <w:widowControl w:val="0"/>
              <w:ind w:left="0"/>
              <w:rPr>
                <w:lang w:val="lt-LT"/>
              </w:rPr>
            </w:pPr>
            <w:r w:rsidRPr="003C5860">
              <w:rPr>
                <w:lang w:val="lt-LT"/>
              </w:rPr>
              <w:t>Išfiltruoti projektai</w:t>
            </w:r>
          </w:p>
        </w:tc>
        <w:tc>
          <w:tcPr>
            <w:tcW w:w="2340" w:type="dxa"/>
            <w:shd w:val="clear" w:color="auto" w:fill="auto"/>
            <w:tcMar>
              <w:top w:w="100" w:type="dxa"/>
              <w:left w:w="100" w:type="dxa"/>
              <w:bottom w:w="100" w:type="dxa"/>
              <w:right w:w="100" w:type="dxa"/>
            </w:tcMar>
          </w:tcPr>
          <w:p w14:paraId="47AA2495" w14:textId="77777777" w:rsidR="00F60A5C" w:rsidRPr="003C5860" w:rsidRDefault="00F60A5C" w:rsidP="00F60A5C">
            <w:pPr>
              <w:widowControl w:val="0"/>
              <w:ind w:left="0"/>
              <w:rPr>
                <w:lang w:val="lt-LT"/>
              </w:rPr>
            </w:pPr>
            <w:r w:rsidRPr="003C5860">
              <w:rPr>
                <w:lang w:val="lt-LT"/>
              </w:rPr>
              <w:t>Projektų vadovo, darbuotojo</w:t>
            </w:r>
          </w:p>
        </w:tc>
      </w:tr>
      <w:tr w:rsidR="00F60A5C" w:rsidRPr="003C5860" w14:paraId="36C676C1" w14:textId="77777777" w:rsidTr="00F60A5C">
        <w:tc>
          <w:tcPr>
            <w:tcW w:w="1890" w:type="dxa"/>
            <w:shd w:val="clear" w:color="auto" w:fill="auto"/>
            <w:tcMar>
              <w:top w:w="100" w:type="dxa"/>
              <w:left w:w="100" w:type="dxa"/>
              <w:bottom w:w="100" w:type="dxa"/>
              <w:right w:w="100" w:type="dxa"/>
            </w:tcMar>
          </w:tcPr>
          <w:p w14:paraId="6D41B3B8" w14:textId="77777777" w:rsidR="00F60A5C" w:rsidRPr="003C5860" w:rsidRDefault="00F60A5C" w:rsidP="00F60A5C">
            <w:pPr>
              <w:widowControl w:val="0"/>
              <w:ind w:left="0"/>
              <w:rPr>
                <w:lang w:val="lt-LT"/>
              </w:rPr>
            </w:pPr>
            <w:r w:rsidRPr="003C5860">
              <w:rPr>
                <w:lang w:val="lt-LT"/>
              </w:rPr>
              <w:t>Komandų filtravimas</w:t>
            </w:r>
          </w:p>
        </w:tc>
        <w:tc>
          <w:tcPr>
            <w:tcW w:w="2790" w:type="dxa"/>
            <w:shd w:val="clear" w:color="auto" w:fill="auto"/>
            <w:tcMar>
              <w:top w:w="100" w:type="dxa"/>
              <w:left w:w="100" w:type="dxa"/>
              <w:bottom w:w="100" w:type="dxa"/>
              <w:right w:w="100" w:type="dxa"/>
            </w:tcMar>
          </w:tcPr>
          <w:p w14:paraId="0C989255" w14:textId="77777777" w:rsidR="00F60A5C" w:rsidRPr="003C5860" w:rsidRDefault="00F60A5C" w:rsidP="00F60A5C">
            <w:pPr>
              <w:widowControl w:val="0"/>
              <w:ind w:left="0"/>
              <w:rPr>
                <w:lang w:val="lt-LT"/>
              </w:rPr>
            </w:pPr>
            <w:r w:rsidRPr="003C5860">
              <w:rPr>
                <w:lang w:val="lt-LT"/>
              </w:rPr>
              <w:t>Komandos ir bent vienas parametras iš</w:t>
            </w:r>
          </w:p>
          <w:p w14:paraId="54327D5A" w14:textId="77777777" w:rsidR="00F60A5C" w:rsidRPr="003C5860" w:rsidRDefault="00F60A5C" w:rsidP="00F60A5C">
            <w:pPr>
              <w:widowControl w:val="0"/>
              <w:ind w:left="0"/>
              <w:rPr>
                <w:lang w:val="lt-LT"/>
              </w:rPr>
            </w:pPr>
            <w:r w:rsidRPr="003C5860">
              <w:rPr>
                <w:lang w:val="lt-LT"/>
              </w:rPr>
              <w:t>pavadinimo,</w:t>
            </w:r>
          </w:p>
          <w:p w14:paraId="2FFFC18F" w14:textId="77777777" w:rsidR="00F60A5C" w:rsidRPr="003C5860" w:rsidRDefault="00F60A5C" w:rsidP="00F60A5C">
            <w:pPr>
              <w:widowControl w:val="0"/>
              <w:ind w:left="0"/>
              <w:rPr>
                <w:lang w:val="lt-LT"/>
              </w:rPr>
            </w:pPr>
            <w:r w:rsidRPr="003C5860">
              <w:rPr>
                <w:lang w:val="lt-LT"/>
              </w:rPr>
              <w:t>narių skaičiaus, skaičiaus pasirinktos specialybės narių</w:t>
            </w:r>
          </w:p>
        </w:tc>
        <w:tc>
          <w:tcPr>
            <w:tcW w:w="2340" w:type="dxa"/>
            <w:shd w:val="clear" w:color="auto" w:fill="auto"/>
            <w:tcMar>
              <w:top w:w="100" w:type="dxa"/>
              <w:left w:w="100" w:type="dxa"/>
              <w:bottom w:w="100" w:type="dxa"/>
              <w:right w:w="100" w:type="dxa"/>
            </w:tcMar>
          </w:tcPr>
          <w:p w14:paraId="01B158F4" w14:textId="77777777" w:rsidR="00F60A5C" w:rsidRPr="003C5860" w:rsidRDefault="00F60A5C" w:rsidP="00F60A5C">
            <w:pPr>
              <w:widowControl w:val="0"/>
              <w:ind w:left="0"/>
              <w:rPr>
                <w:lang w:val="lt-LT"/>
              </w:rPr>
            </w:pPr>
            <w:r w:rsidRPr="003C5860">
              <w:rPr>
                <w:lang w:val="lt-LT"/>
              </w:rPr>
              <w:t>Išfiltruotos komandos</w:t>
            </w:r>
          </w:p>
        </w:tc>
        <w:tc>
          <w:tcPr>
            <w:tcW w:w="2340" w:type="dxa"/>
            <w:shd w:val="clear" w:color="auto" w:fill="auto"/>
            <w:tcMar>
              <w:top w:w="100" w:type="dxa"/>
              <w:left w:w="100" w:type="dxa"/>
              <w:bottom w:w="100" w:type="dxa"/>
              <w:right w:w="100" w:type="dxa"/>
            </w:tcMar>
          </w:tcPr>
          <w:p w14:paraId="0BAE3F7E" w14:textId="77777777" w:rsidR="00F60A5C" w:rsidRPr="003C5860" w:rsidRDefault="00F60A5C" w:rsidP="00F60A5C">
            <w:pPr>
              <w:widowControl w:val="0"/>
              <w:ind w:left="0"/>
              <w:rPr>
                <w:lang w:val="lt-LT"/>
              </w:rPr>
            </w:pPr>
            <w:r w:rsidRPr="003C5860">
              <w:rPr>
                <w:lang w:val="lt-LT"/>
              </w:rPr>
              <w:t>Projektų vadovo, darbuotojo</w:t>
            </w:r>
          </w:p>
        </w:tc>
      </w:tr>
    </w:tbl>
    <w:p w14:paraId="5124DD1E" w14:textId="1A154C47" w:rsidR="00F60A5C" w:rsidRPr="00C90649" w:rsidRDefault="00F60A5C" w:rsidP="00C90649">
      <w:pPr>
        <w:tabs>
          <w:tab w:val="clear" w:pos="9360"/>
        </w:tabs>
        <w:spacing w:before="0" w:after="160" w:line="259" w:lineRule="auto"/>
        <w:ind w:left="0"/>
        <w:rPr>
          <w:lang w:val="lt-LT"/>
        </w:rPr>
      </w:pPr>
      <w:bookmarkStart w:id="54" w:name="_wfpxs0wg1cyk" w:colFirst="0" w:colLast="0"/>
      <w:bookmarkEnd w:id="54"/>
    </w:p>
    <w:p w14:paraId="3C220D99" w14:textId="16BB34DA" w:rsidR="00F60A5C" w:rsidRPr="003C5860" w:rsidRDefault="00D95E72" w:rsidP="008E3BC5">
      <w:pPr>
        <w:pStyle w:val="Heading3"/>
        <w:numPr>
          <w:ilvl w:val="2"/>
          <w:numId w:val="10"/>
        </w:numPr>
        <w:rPr>
          <w:lang w:val="lt-LT"/>
        </w:rPr>
      </w:pPr>
      <w:bookmarkStart w:id="55" w:name="_dscrtltiz8i" w:colFirst="0" w:colLast="0"/>
      <w:bookmarkEnd w:id="55"/>
      <w:r>
        <w:rPr>
          <w:lang w:val="lt-LT"/>
        </w:rPr>
        <w:t>Darbotvarkės</w:t>
      </w:r>
      <w:r>
        <w:rPr>
          <w:lang w:val="lt-LT"/>
        </w:rPr>
        <w:fldChar w:fldCharType="begin"/>
      </w:r>
      <w:r>
        <w:instrText xml:space="preserve"> XE "</w:instrText>
      </w:r>
      <w:r w:rsidRPr="009B528F">
        <w:rPr>
          <w:lang w:val="lt-LT"/>
        </w:rPr>
        <w:instrText>Darbotvarkės</w:instrText>
      </w:r>
      <w:r>
        <w:instrText xml:space="preserve">" </w:instrText>
      </w:r>
      <w:r>
        <w:rPr>
          <w:lang w:val="lt-LT"/>
        </w:rPr>
        <w:fldChar w:fldCharType="end"/>
      </w:r>
      <w:r w:rsidR="00F60A5C" w:rsidRPr="003C5860">
        <w:rPr>
          <w:lang w:val="lt-LT"/>
        </w:rPr>
        <w:t xml:space="preserve"> keitimas</w:t>
      </w:r>
    </w:p>
    <w:p w14:paraId="01706C0B" w14:textId="77777777" w:rsidR="00F60A5C" w:rsidRPr="003C5860" w:rsidRDefault="00F60A5C" w:rsidP="008E3BC5">
      <w:pPr>
        <w:pStyle w:val="Heading4"/>
        <w:numPr>
          <w:ilvl w:val="3"/>
          <w:numId w:val="10"/>
        </w:numPr>
        <w:rPr>
          <w:lang w:val="lt-LT"/>
        </w:rPr>
      </w:pPr>
      <w:r w:rsidRPr="003C5860">
        <w:rPr>
          <w:lang w:val="lt-LT"/>
        </w:rPr>
        <w:t>Sistema suteikia vartotojams galimybę sudaryti norimą darbotvarkę. Norint patvirtinti dienotvarkę, kuriamas prašymas projekto vadovui.</w:t>
      </w:r>
    </w:p>
    <w:p w14:paraId="50EDA415" w14:textId="77777777" w:rsidR="00F60A5C" w:rsidRPr="003C5860" w:rsidRDefault="00F60A5C" w:rsidP="008E3BC5">
      <w:pPr>
        <w:pStyle w:val="Heading4"/>
        <w:numPr>
          <w:ilvl w:val="3"/>
          <w:numId w:val="10"/>
        </w:numPr>
        <w:rPr>
          <w:lang w:val="lt-LT"/>
        </w:rPr>
      </w:pPr>
      <w:bookmarkStart w:id="56" w:name="_8cs57dnsth02" w:colFirst="0" w:colLast="0"/>
      <w:bookmarkEnd w:id="56"/>
      <w:r w:rsidRPr="003C5860">
        <w:rPr>
          <w:lang w:val="lt-LT"/>
        </w:rPr>
        <w:t>Projektų vadovui nereikia kurti prašymo, kad pakeistų savo darbotvarkę.</w:t>
      </w:r>
    </w:p>
    <w:p w14:paraId="47BC9B69" w14:textId="77777777" w:rsidR="00F60A5C" w:rsidRPr="003C5860" w:rsidRDefault="00F60A5C" w:rsidP="00F60A5C">
      <w:pPr>
        <w:ind w:left="720"/>
        <w:rPr>
          <w:lang w:val="lt-LT"/>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790"/>
        <w:gridCol w:w="2340"/>
        <w:gridCol w:w="2340"/>
      </w:tblGrid>
      <w:tr w:rsidR="00F60A5C" w:rsidRPr="003C5860" w14:paraId="6747E682" w14:textId="77777777" w:rsidTr="00F60A5C">
        <w:tc>
          <w:tcPr>
            <w:tcW w:w="1890" w:type="dxa"/>
            <w:shd w:val="clear" w:color="auto" w:fill="auto"/>
            <w:tcMar>
              <w:top w:w="100" w:type="dxa"/>
              <w:left w:w="100" w:type="dxa"/>
              <w:bottom w:w="100" w:type="dxa"/>
              <w:right w:w="100" w:type="dxa"/>
            </w:tcMar>
          </w:tcPr>
          <w:p w14:paraId="29A2F206" w14:textId="77777777" w:rsidR="00F60A5C" w:rsidRPr="003C5860" w:rsidRDefault="00F60A5C" w:rsidP="00F60A5C">
            <w:pPr>
              <w:widowControl w:val="0"/>
              <w:ind w:left="0"/>
              <w:jc w:val="center"/>
              <w:rPr>
                <w:b/>
                <w:lang w:val="lt-LT"/>
              </w:rPr>
            </w:pPr>
            <w:r w:rsidRPr="003C5860">
              <w:rPr>
                <w:b/>
                <w:lang w:val="lt-LT"/>
              </w:rPr>
              <w:t>Funkcija</w:t>
            </w:r>
          </w:p>
        </w:tc>
        <w:tc>
          <w:tcPr>
            <w:tcW w:w="2790" w:type="dxa"/>
            <w:shd w:val="clear" w:color="auto" w:fill="auto"/>
            <w:tcMar>
              <w:top w:w="100" w:type="dxa"/>
              <w:left w:w="100" w:type="dxa"/>
              <w:bottom w:w="100" w:type="dxa"/>
              <w:right w:w="100" w:type="dxa"/>
            </w:tcMar>
          </w:tcPr>
          <w:p w14:paraId="6B2B92B7" w14:textId="77777777" w:rsidR="00F60A5C" w:rsidRPr="003C5860" w:rsidRDefault="00F60A5C" w:rsidP="00F60A5C">
            <w:pPr>
              <w:widowControl w:val="0"/>
              <w:ind w:left="0"/>
              <w:jc w:val="center"/>
              <w:rPr>
                <w:b/>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01A85BB6" w14:textId="77777777" w:rsidR="00F60A5C" w:rsidRPr="003C5860" w:rsidRDefault="00F60A5C" w:rsidP="00F60A5C">
            <w:pPr>
              <w:widowControl w:val="0"/>
              <w:ind w:left="0"/>
              <w:jc w:val="center"/>
              <w:rPr>
                <w:b/>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32D317E1" w14:textId="77777777" w:rsidR="00F60A5C" w:rsidRPr="003C5860" w:rsidRDefault="00F60A5C" w:rsidP="00F60A5C">
            <w:pPr>
              <w:widowControl w:val="0"/>
              <w:ind w:left="0"/>
              <w:jc w:val="center"/>
              <w:rPr>
                <w:b/>
                <w:lang w:val="lt-LT"/>
              </w:rPr>
            </w:pPr>
            <w:r w:rsidRPr="003C5860">
              <w:rPr>
                <w:b/>
                <w:lang w:val="lt-LT"/>
              </w:rPr>
              <w:t>Interfeisas</w:t>
            </w:r>
          </w:p>
        </w:tc>
      </w:tr>
      <w:tr w:rsidR="00F60A5C" w:rsidRPr="003C5860" w14:paraId="0002C9D8" w14:textId="77777777" w:rsidTr="00F60A5C">
        <w:tc>
          <w:tcPr>
            <w:tcW w:w="1890" w:type="dxa"/>
            <w:shd w:val="clear" w:color="auto" w:fill="auto"/>
            <w:tcMar>
              <w:top w:w="100" w:type="dxa"/>
              <w:left w:w="100" w:type="dxa"/>
              <w:bottom w:w="100" w:type="dxa"/>
              <w:right w:w="100" w:type="dxa"/>
            </w:tcMar>
          </w:tcPr>
          <w:p w14:paraId="4C62F16A" w14:textId="5EF6A230" w:rsidR="00F60A5C" w:rsidRPr="003C5860" w:rsidRDefault="00F60A5C" w:rsidP="00F60A5C">
            <w:pPr>
              <w:widowControl w:val="0"/>
              <w:ind w:left="0"/>
              <w:rPr>
                <w:lang w:val="lt-LT"/>
              </w:rPr>
            </w:pPr>
            <w:r w:rsidRPr="003C5860">
              <w:rPr>
                <w:lang w:val="lt-LT"/>
              </w:rPr>
              <w:t>Darbotvarkės</w:t>
            </w:r>
            <w:r w:rsidR="00D95E72">
              <w:rPr>
                <w:lang w:val="lt-LT"/>
              </w:rPr>
              <w:fldChar w:fldCharType="begin"/>
            </w:r>
            <w:r w:rsidR="00D95E72">
              <w:instrText xml:space="preserve"> XE "</w:instrText>
            </w:r>
            <w:r w:rsidR="00D95E72" w:rsidRPr="009B528F">
              <w:rPr>
                <w:lang w:val="lt-LT"/>
              </w:rPr>
              <w:instrText>Darbotvarkės</w:instrText>
            </w:r>
            <w:r w:rsidR="00D95E72">
              <w:instrText xml:space="preserve">" </w:instrText>
            </w:r>
            <w:r w:rsidR="00D95E72">
              <w:rPr>
                <w:lang w:val="lt-LT"/>
              </w:rPr>
              <w:fldChar w:fldCharType="end"/>
            </w:r>
            <w:r w:rsidRPr="003C5860">
              <w:rPr>
                <w:lang w:val="lt-LT"/>
              </w:rPr>
              <w:t xml:space="preserve"> planavimas</w:t>
            </w:r>
          </w:p>
        </w:tc>
        <w:tc>
          <w:tcPr>
            <w:tcW w:w="2790" w:type="dxa"/>
            <w:shd w:val="clear" w:color="auto" w:fill="auto"/>
            <w:tcMar>
              <w:top w:w="100" w:type="dxa"/>
              <w:left w:w="100" w:type="dxa"/>
              <w:bottom w:w="100" w:type="dxa"/>
              <w:right w:w="100" w:type="dxa"/>
            </w:tcMar>
          </w:tcPr>
          <w:p w14:paraId="0AD44C1F" w14:textId="77777777" w:rsidR="00F60A5C" w:rsidRPr="003C5860" w:rsidRDefault="00F60A5C" w:rsidP="00F60A5C">
            <w:pPr>
              <w:widowControl w:val="0"/>
              <w:ind w:left="0"/>
              <w:rPr>
                <w:lang w:val="lt-LT"/>
              </w:rPr>
            </w:pPr>
            <w:r w:rsidRPr="003C5860">
              <w:rPr>
                <w:lang w:val="lt-LT"/>
              </w:rPr>
              <w:t>Esama darbotvarkė, norimi pokyčiai</w:t>
            </w:r>
          </w:p>
        </w:tc>
        <w:tc>
          <w:tcPr>
            <w:tcW w:w="2340" w:type="dxa"/>
            <w:shd w:val="clear" w:color="auto" w:fill="auto"/>
            <w:tcMar>
              <w:top w:w="100" w:type="dxa"/>
              <w:left w:w="100" w:type="dxa"/>
              <w:bottom w:w="100" w:type="dxa"/>
              <w:right w:w="100" w:type="dxa"/>
            </w:tcMar>
          </w:tcPr>
          <w:p w14:paraId="0D790839" w14:textId="77777777" w:rsidR="00F60A5C" w:rsidRPr="003C5860" w:rsidRDefault="00F60A5C" w:rsidP="00F60A5C">
            <w:pPr>
              <w:widowControl w:val="0"/>
              <w:ind w:left="0"/>
              <w:rPr>
                <w:lang w:val="lt-LT"/>
              </w:rPr>
            </w:pPr>
            <w:r w:rsidRPr="003C5860">
              <w:rPr>
                <w:lang w:val="lt-LT"/>
              </w:rPr>
              <w:t>Norima darbotvarkė</w:t>
            </w:r>
          </w:p>
        </w:tc>
        <w:tc>
          <w:tcPr>
            <w:tcW w:w="2340" w:type="dxa"/>
            <w:shd w:val="clear" w:color="auto" w:fill="auto"/>
            <w:tcMar>
              <w:top w:w="100" w:type="dxa"/>
              <w:left w:w="100" w:type="dxa"/>
              <w:bottom w:w="100" w:type="dxa"/>
              <w:right w:w="100" w:type="dxa"/>
            </w:tcMar>
          </w:tcPr>
          <w:p w14:paraId="773D26B4" w14:textId="77777777" w:rsidR="00F60A5C" w:rsidRPr="003C5860" w:rsidRDefault="00F60A5C" w:rsidP="00F60A5C">
            <w:pPr>
              <w:widowControl w:val="0"/>
              <w:ind w:left="0"/>
              <w:rPr>
                <w:lang w:val="lt-LT"/>
              </w:rPr>
            </w:pPr>
            <w:r w:rsidRPr="003C5860">
              <w:rPr>
                <w:lang w:val="lt-LT"/>
              </w:rPr>
              <w:t>Projektų vadovo, darbuotojo</w:t>
            </w:r>
          </w:p>
        </w:tc>
      </w:tr>
      <w:tr w:rsidR="00C90649" w:rsidRPr="003C5860" w14:paraId="43862866" w14:textId="77777777" w:rsidTr="00F60A5C">
        <w:tc>
          <w:tcPr>
            <w:tcW w:w="1890" w:type="dxa"/>
            <w:shd w:val="clear" w:color="auto" w:fill="auto"/>
            <w:tcMar>
              <w:top w:w="100" w:type="dxa"/>
              <w:left w:w="100" w:type="dxa"/>
              <w:bottom w:w="100" w:type="dxa"/>
              <w:right w:w="100" w:type="dxa"/>
            </w:tcMar>
          </w:tcPr>
          <w:p w14:paraId="0770578A" w14:textId="5A019D12" w:rsidR="00C90649" w:rsidRPr="003C5860" w:rsidRDefault="00C90649" w:rsidP="00C90649">
            <w:pPr>
              <w:widowControl w:val="0"/>
              <w:ind w:left="0"/>
              <w:jc w:val="center"/>
              <w:rPr>
                <w:lang w:val="lt-LT"/>
              </w:rPr>
            </w:pPr>
            <w:r w:rsidRPr="003C5860">
              <w:rPr>
                <w:b/>
                <w:lang w:val="lt-LT"/>
              </w:rPr>
              <w:lastRenderedPageBreak/>
              <w:t>Funkcija</w:t>
            </w:r>
          </w:p>
        </w:tc>
        <w:tc>
          <w:tcPr>
            <w:tcW w:w="2790" w:type="dxa"/>
            <w:shd w:val="clear" w:color="auto" w:fill="auto"/>
            <w:tcMar>
              <w:top w:w="100" w:type="dxa"/>
              <w:left w:w="100" w:type="dxa"/>
              <w:bottom w:w="100" w:type="dxa"/>
              <w:right w:w="100" w:type="dxa"/>
            </w:tcMar>
          </w:tcPr>
          <w:p w14:paraId="7BDB07B2" w14:textId="0AF39CCD" w:rsidR="00C90649" w:rsidRPr="003C5860" w:rsidRDefault="00C90649" w:rsidP="00C90649">
            <w:pPr>
              <w:widowControl w:val="0"/>
              <w:ind w:left="0"/>
              <w:jc w:val="center"/>
              <w:rPr>
                <w:lang w:val="lt-LT"/>
              </w:rPr>
            </w:pPr>
            <w:r w:rsidRPr="003C5860">
              <w:rPr>
                <w:b/>
                <w:lang w:val="lt-LT"/>
              </w:rPr>
              <w:t>Pradiniai duomenys</w:t>
            </w:r>
          </w:p>
        </w:tc>
        <w:tc>
          <w:tcPr>
            <w:tcW w:w="2340" w:type="dxa"/>
            <w:shd w:val="clear" w:color="auto" w:fill="auto"/>
            <w:tcMar>
              <w:top w:w="100" w:type="dxa"/>
              <w:left w:w="100" w:type="dxa"/>
              <w:bottom w:w="100" w:type="dxa"/>
              <w:right w:w="100" w:type="dxa"/>
            </w:tcMar>
          </w:tcPr>
          <w:p w14:paraId="1CC32B35" w14:textId="3ED30F1B" w:rsidR="00C90649" w:rsidRPr="003C5860" w:rsidRDefault="00C90649" w:rsidP="00C90649">
            <w:pPr>
              <w:widowControl w:val="0"/>
              <w:ind w:left="0"/>
              <w:jc w:val="center"/>
              <w:rPr>
                <w:lang w:val="lt-LT"/>
              </w:rPr>
            </w:pPr>
            <w:r w:rsidRPr="003C5860">
              <w:rPr>
                <w:b/>
                <w:lang w:val="lt-LT"/>
              </w:rPr>
              <w:t>Rezultatai</w:t>
            </w:r>
          </w:p>
        </w:tc>
        <w:tc>
          <w:tcPr>
            <w:tcW w:w="2340" w:type="dxa"/>
            <w:shd w:val="clear" w:color="auto" w:fill="auto"/>
            <w:tcMar>
              <w:top w:w="100" w:type="dxa"/>
              <w:left w:w="100" w:type="dxa"/>
              <w:bottom w:w="100" w:type="dxa"/>
              <w:right w:w="100" w:type="dxa"/>
            </w:tcMar>
          </w:tcPr>
          <w:p w14:paraId="065D4754" w14:textId="41F76636" w:rsidR="00C90649" w:rsidRPr="003C5860" w:rsidRDefault="00C90649" w:rsidP="00C90649">
            <w:pPr>
              <w:widowControl w:val="0"/>
              <w:ind w:left="0"/>
              <w:jc w:val="center"/>
              <w:rPr>
                <w:lang w:val="lt-LT"/>
              </w:rPr>
            </w:pPr>
            <w:r w:rsidRPr="003C5860">
              <w:rPr>
                <w:b/>
                <w:lang w:val="lt-LT"/>
              </w:rPr>
              <w:t>Interfeisas</w:t>
            </w:r>
          </w:p>
        </w:tc>
      </w:tr>
      <w:tr w:rsidR="00F60A5C" w:rsidRPr="003C5860" w14:paraId="35F6CD5E" w14:textId="77777777" w:rsidTr="00F60A5C">
        <w:tc>
          <w:tcPr>
            <w:tcW w:w="1890" w:type="dxa"/>
            <w:shd w:val="clear" w:color="auto" w:fill="auto"/>
            <w:tcMar>
              <w:top w:w="100" w:type="dxa"/>
              <w:left w:w="100" w:type="dxa"/>
              <w:bottom w:w="100" w:type="dxa"/>
              <w:right w:w="100" w:type="dxa"/>
            </w:tcMar>
          </w:tcPr>
          <w:p w14:paraId="06062017" w14:textId="77777777" w:rsidR="00F60A5C" w:rsidRPr="003C5860" w:rsidRDefault="00F60A5C" w:rsidP="00F60A5C">
            <w:pPr>
              <w:widowControl w:val="0"/>
              <w:ind w:left="0"/>
              <w:rPr>
                <w:lang w:val="lt-LT"/>
              </w:rPr>
            </w:pPr>
            <w:r w:rsidRPr="003C5860">
              <w:rPr>
                <w:lang w:val="lt-LT"/>
              </w:rPr>
              <w:t>Prašymo kūrimas</w:t>
            </w:r>
          </w:p>
        </w:tc>
        <w:tc>
          <w:tcPr>
            <w:tcW w:w="2790" w:type="dxa"/>
            <w:shd w:val="clear" w:color="auto" w:fill="auto"/>
            <w:tcMar>
              <w:top w:w="100" w:type="dxa"/>
              <w:left w:w="100" w:type="dxa"/>
              <w:bottom w:w="100" w:type="dxa"/>
              <w:right w:w="100" w:type="dxa"/>
            </w:tcMar>
          </w:tcPr>
          <w:p w14:paraId="3409C3D0" w14:textId="77777777" w:rsidR="00F60A5C" w:rsidRPr="003C5860" w:rsidRDefault="00F60A5C" w:rsidP="00F60A5C">
            <w:pPr>
              <w:widowControl w:val="0"/>
              <w:ind w:left="0"/>
              <w:rPr>
                <w:lang w:val="lt-LT"/>
              </w:rPr>
            </w:pPr>
            <w:r w:rsidRPr="003C5860">
              <w:rPr>
                <w:lang w:val="lt-LT"/>
              </w:rPr>
              <w:t>Norima darbotvarkė</w:t>
            </w:r>
          </w:p>
        </w:tc>
        <w:tc>
          <w:tcPr>
            <w:tcW w:w="2340" w:type="dxa"/>
            <w:shd w:val="clear" w:color="auto" w:fill="auto"/>
            <w:tcMar>
              <w:top w:w="100" w:type="dxa"/>
              <w:left w:w="100" w:type="dxa"/>
              <w:bottom w:w="100" w:type="dxa"/>
              <w:right w:w="100" w:type="dxa"/>
            </w:tcMar>
          </w:tcPr>
          <w:p w14:paraId="75A9BF60" w14:textId="77777777" w:rsidR="00F60A5C" w:rsidRPr="003C5860" w:rsidRDefault="00F60A5C" w:rsidP="00F60A5C">
            <w:pPr>
              <w:widowControl w:val="0"/>
              <w:ind w:left="0"/>
              <w:rPr>
                <w:lang w:val="lt-LT"/>
              </w:rPr>
            </w:pPr>
            <w:r w:rsidRPr="003C5860">
              <w:rPr>
                <w:lang w:val="lt-LT"/>
              </w:rPr>
              <w:t>Sukurtas prašymas pakeisti, naujas prašymo įrašas DB</w:t>
            </w:r>
          </w:p>
        </w:tc>
        <w:tc>
          <w:tcPr>
            <w:tcW w:w="2340" w:type="dxa"/>
            <w:shd w:val="clear" w:color="auto" w:fill="auto"/>
            <w:tcMar>
              <w:top w:w="100" w:type="dxa"/>
              <w:left w:w="100" w:type="dxa"/>
              <w:bottom w:w="100" w:type="dxa"/>
              <w:right w:w="100" w:type="dxa"/>
            </w:tcMar>
          </w:tcPr>
          <w:p w14:paraId="0C1FAB2E" w14:textId="77777777" w:rsidR="00F60A5C" w:rsidRPr="003C5860" w:rsidRDefault="00F60A5C" w:rsidP="00F60A5C">
            <w:pPr>
              <w:widowControl w:val="0"/>
              <w:ind w:left="0"/>
              <w:rPr>
                <w:lang w:val="lt-LT"/>
              </w:rPr>
            </w:pPr>
            <w:r w:rsidRPr="003C5860">
              <w:rPr>
                <w:lang w:val="lt-LT"/>
              </w:rPr>
              <w:t>Darbuotojo</w:t>
            </w:r>
          </w:p>
        </w:tc>
      </w:tr>
      <w:tr w:rsidR="00F60A5C" w:rsidRPr="003C5860" w14:paraId="21B019A8" w14:textId="77777777" w:rsidTr="00F60A5C">
        <w:tc>
          <w:tcPr>
            <w:tcW w:w="1890" w:type="dxa"/>
            <w:shd w:val="clear" w:color="auto" w:fill="auto"/>
            <w:tcMar>
              <w:top w:w="100" w:type="dxa"/>
              <w:left w:w="100" w:type="dxa"/>
              <w:bottom w:w="100" w:type="dxa"/>
              <w:right w:w="100" w:type="dxa"/>
            </w:tcMar>
          </w:tcPr>
          <w:p w14:paraId="583157D4" w14:textId="77777777" w:rsidR="00F60A5C" w:rsidRPr="003C5860" w:rsidRDefault="00F60A5C" w:rsidP="00F60A5C">
            <w:pPr>
              <w:widowControl w:val="0"/>
              <w:ind w:left="0"/>
              <w:rPr>
                <w:lang w:val="lt-LT"/>
              </w:rPr>
            </w:pPr>
            <w:r w:rsidRPr="003C5860">
              <w:rPr>
                <w:lang w:val="lt-LT"/>
              </w:rPr>
              <w:t>Prašymų peržiūra</w:t>
            </w:r>
          </w:p>
        </w:tc>
        <w:tc>
          <w:tcPr>
            <w:tcW w:w="2790" w:type="dxa"/>
            <w:shd w:val="clear" w:color="auto" w:fill="auto"/>
            <w:tcMar>
              <w:top w:w="100" w:type="dxa"/>
              <w:left w:w="100" w:type="dxa"/>
              <w:bottom w:w="100" w:type="dxa"/>
              <w:right w:w="100" w:type="dxa"/>
            </w:tcMar>
          </w:tcPr>
          <w:p w14:paraId="78034132" w14:textId="77777777" w:rsidR="00F60A5C" w:rsidRPr="003C5860" w:rsidRDefault="00F60A5C" w:rsidP="00F60A5C">
            <w:pPr>
              <w:widowControl w:val="0"/>
              <w:ind w:left="0"/>
              <w:rPr>
                <w:lang w:val="lt-LT"/>
              </w:rPr>
            </w:pPr>
            <w:r w:rsidRPr="003C5860">
              <w:rPr>
                <w:lang w:val="lt-LT"/>
              </w:rPr>
              <w:t>Vartotojų sukurti prašymai</w:t>
            </w:r>
          </w:p>
        </w:tc>
        <w:tc>
          <w:tcPr>
            <w:tcW w:w="2340" w:type="dxa"/>
            <w:shd w:val="clear" w:color="auto" w:fill="auto"/>
            <w:tcMar>
              <w:top w:w="100" w:type="dxa"/>
              <w:left w:w="100" w:type="dxa"/>
              <w:bottom w:w="100" w:type="dxa"/>
              <w:right w:w="100" w:type="dxa"/>
            </w:tcMar>
          </w:tcPr>
          <w:p w14:paraId="2FE90B8F" w14:textId="77777777" w:rsidR="00F60A5C" w:rsidRPr="003C5860" w:rsidRDefault="00F60A5C" w:rsidP="00F60A5C">
            <w:pPr>
              <w:widowControl w:val="0"/>
              <w:ind w:left="0"/>
              <w:rPr>
                <w:lang w:val="lt-LT"/>
              </w:rPr>
            </w:pPr>
            <w:r w:rsidRPr="003C5860">
              <w:rPr>
                <w:lang w:val="lt-LT"/>
              </w:rPr>
              <w:t>Nusprendus, prašymas trinamas. Jei sprendimas - priimti, vartotojo darbotvarkė kinta.</w:t>
            </w:r>
          </w:p>
        </w:tc>
        <w:tc>
          <w:tcPr>
            <w:tcW w:w="2340" w:type="dxa"/>
            <w:shd w:val="clear" w:color="auto" w:fill="auto"/>
            <w:tcMar>
              <w:top w:w="100" w:type="dxa"/>
              <w:left w:w="100" w:type="dxa"/>
              <w:bottom w:w="100" w:type="dxa"/>
              <w:right w:w="100" w:type="dxa"/>
            </w:tcMar>
          </w:tcPr>
          <w:p w14:paraId="1A6D321C" w14:textId="77777777" w:rsidR="00F60A5C" w:rsidRPr="003C5860" w:rsidRDefault="00F60A5C" w:rsidP="00F60A5C">
            <w:pPr>
              <w:widowControl w:val="0"/>
              <w:ind w:left="0"/>
              <w:rPr>
                <w:lang w:val="lt-LT"/>
              </w:rPr>
            </w:pPr>
            <w:r w:rsidRPr="003C5860">
              <w:rPr>
                <w:lang w:val="lt-LT"/>
              </w:rPr>
              <w:t>Projektų vadovas</w:t>
            </w:r>
          </w:p>
          <w:p w14:paraId="6A2828BF" w14:textId="77777777" w:rsidR="00F60A5C" w:rsidRPr="003C5860" w:rsidRDefault="00F60A5C" w:rsidP="00F60A5C">
            <w:pPr>
              <w:widowControl w:val="0"/>
              <w:ind w:left="0"/>
              <w:rPr>
                <w:b/>
                <w:color w:val="980000"/>
                <w:lang w:val="lt-LT"/>
              </w:rPr>
            </w:pPr>
          </w:p>
        </w:tc>
      </w:tr>
    </w:tbl>
    <w:p w14:paraId="7BD4F594" w14:textId="77777777" w:rsidR="009C194D" w:rsidRPr="003C5860" w:rsidRDefault="00F60A5C" w:rsidP="009C194D">
      <w:pPr>
        <w:ind w:left="0"/>
        <w:rPr>
          <w:lang w:val="lt-LT"/>
        </w:rPr>
      </w:pPr>
      <w:r w:rsidRPr="003C5860">
        <w:rPr>
          <w:lang w:val="lt-LT"/>
        </w:rPr>
        <w:br w:type="page"/>
      </w:r>
      <w:bookmarkStart w:id="57" w:name="_cwdz3mwgfk4c" w:colFirst="0" w:colLast="0"/>
      <w:bookmarkEnd w:id="57"/>
    </w:p>
    <w:p w14:paraId="33DE2DC5" w14:textId="77777777" w:rsidR="009C194D" w:rsidRPr="009C194D" w:rsidRDefault="009C194D" w:rsidP="009C194D">
      <w:pPr>
        <w:pStyle w:val="Heading1"/>
      </w:pPr>
      <w:bookmarkStart w:id="58" w:name="_Toc529427049"/>
      <w:r w:rsidRPr="009C194D">
        <w:lastRenderedPageBreak/>
        <w:t>Nefunkciniai reikalavimai</w:t>
      </w:r>
      <w:bookmarkEnd w:id="58"/>
    </w:p>
    <w:p w14:paraId="6D8EB3E8" w14:textId="77777777" w:rsidR="009C194D" w:rsidRPr="009C194D" w:rsidRDefault="009C194D" w:rsidP="009C194D">
      <w:pPr>
        <w:pStyle w:val="Heading2"/>
        <w:numPr>
          <w:ilvl w:val="1"/>
          <w:numId w:val="2"/>
        </w:numPr>
      </w:pPr>
      <w:bookmarkStart w:id="59" w:name="_Toc529427050"/>
      <w:r w:rsidRPr="009C194D">
        <w:t>Vidinių interfeisų reikalavimai:</w:t>
      </w:r>
      <w:bookmarkEnd w:id="59"/>
    </w:p>
    <w:p w14:paraId="1698C737" w14:textId="77777777" w:rsidR="009C194D" w:rsidRPr="009C194D" w:rsidRDefault="009C194D" w:rsidP="009C194D">
      <w:pPr>
        <w:pStyle w:val="Heading3"/>
        <w:numPr>
          <w:ilvl w:val="2"/>
          <w:numId w:val="2"/>
        </w:numPr>
        <w:rPr>
          <w:lang w:val="lt-LT"/>
        </w:rPr>
      </w:pPr>
      <w:r w:rsidRPr="009C194D">
        <w:rPr>
          <w:lang w:val="lt-LT"/>
        </w:rPr>
        <w:t>OS naudojimo reikalavimai:</w:t>
      </w:r>
    </w:p>
    <w:p w14:paraId="7E1F4D3D" w14:textId="77777777" w:rsidR="009C194D" w:rsidRPr="009C194D" w:rsidRDefault="009C194D" w:rsidP="009C194D">
      <w:pPr>
        <w:pStyle w:val="Heading3"/>
        <w:numPr>
          <w:ilvl w:val="3"/>
          <w:numId w:val="2"/>
        </w:numPr>
        <w:rPr>
          <w:sz w:val="24"/>
          <w:szCs w:val="24"/>
          <w:lang w:val="lt-LT"/>
        </w:rPr>
      </w:pPr>
      <w:r w:rsidRPr="009C194D">
        <w:rPr>
          <w:sz w:val="24"/>
          <w:szCs w:val="24"/>
          <w:lang w:val="lt-LT"/>
        </w:rPr>
        <w:t>Programų sistemai realizuoti gali būti naudojama bet kokia OS, palaikanti Java Virtual Machine.</w:t>
      </w:r>
    </w:p>
    <w:p w14:paraId="11E30936" w14:textId="77777777" w:rsidR="009C194D" w:rsidRPr="009C194D" w:rsidRDefault="009C194D" w:rsidP="009C194D">
      <w:pPr>
        <w:pStyle w:val="Heading3"/>
        <w:numPr>
          <w:ilvl w:val="2"/>
          <w:numId w:val="2"/>
        </w:numPr>
        <w:rPr>
          <w:lang w:val="lt-LT"/>
        </w:rPr>
      </w:pPr>
      <w:r w:rsidRPr="009C194D">
        <w:rPr>
          <w:lang w:val="lt-LT"/>
        </w:rPr>
        <w:t>Sąveikos su DB reikalavimai:</w:t>
      </w:r>
    </w:p>
    <w:p w14:paraId="4DE50D65" w14:textId="77777777" w:rsidR="009C194D" w:rsidRPr="009C194D" w:rsidRDefault="009C194D" w:rsidP="009C194D">
      <w:pPr>
        <w:pStyle w:val="Heading3"/>
        <w:numPr>
          <w:ilvl w:val="3"/>
          <w:numId w:val="2"/>
        </w:numPr>
        <w:rPr>
          <w:sz w:val="22"/>
          <w:szCs w:val="24"/>
          <w:lang w:val="lt-LT"/>
        </w:rPr>
      </w:pPr>
      <w:r w:rsidRPr="009C194D">
        <w:rPr>
          <w:sz w:val="24"/>
          <w:szCs w:val="24"/>
          <w:lang w:val="lt-LT"/>
        </w:rPr>
        <w:t>Programa yra pilnai atsakinga už sąveiką su DB, tačiau vartotojas turi galimybę atsinaujinti duomenis.</w:t>
      </w:r>
    </w:p>
    <w:p w14:paraId="673FBF0B" w14:textId="77777777" w:rsidR="009C194D" w:rsidRPr="009C194D" w:rsidRDefault="009C194D" w:rsidP="009C194D">
      <w:pPr>
        <w:pStyle w:val="Heading3"/>
        <w:numPr>
          <w:ilvl w:val="3"/>
          <w:numId w:val="2"/>
        </w:numPr>
        <w:rPr>
          <w:sz w:val="24"/>
          <w:lang w:val="lt-LT"/>
        </w:rPr>
      </w:pPr>
      <w:r w:rsidRPr="009C194D">
        <w:rPr>
          <w:sz w:val="24"/>
          <w:lang w:val="lt-LT"/>
        </w:rPr>
        <w:t>Palaikoma bet kokia SQL DB.</w:t>
      </w:r>
    </w:p>
    <w:p w14:paraId="139103A8" w14:textId="77777777" w:rsidR="00F60A5C" w:rsidRPr="003C5860" w:rsidRDefault="00F60A5C" w:rsidP="008E3BC5">
      <w:pPr>
        <w:pStyle w:val="Heading3"/>
        <w:numPr>
          <w:ilvl w:val="2"/>
          <w:numId w:val="2"/>
        </w:numPr>
        <w:rPr>
          <w:lang w:val="lt-LT"/>
        </w:rPr>
      </w:pPr>
      <w:r w:rsidRPr="003C5860">
        <w:rPr>
          <w:lang w:val="lt-LT"/>
        </w:rPr>
        <w:t>Darbo kompiuterių tinkluose reikalavimai:</w:t>
      </w:r>
    </w:p>
    <w:p w14:paraId="3D4604C5" w14:textId="77777777" w:rsidR="00F60A5C" w:rsidRPr="003C5860" w:rsidRDefault="00F60A5C" w:rsidP="009C194D">
      <w:pPr>
        <w:pStyle w:val="Heading4"/>
        <w:numPr>
          <w:ilvl w:val="3"/>
          <w:numId w:val="2"/>
        </w:numPr>
        <w:rPr>
          <w:lang w:val="lt-LT"/>
        </w:rPr>
      </w:pPr>
      <w:bookmarkStart w:id="60" w:name="_33o9zr3umd0n" w:colFirst="0" w:colLast="0"/>
      <w:bookmarkEnd w:id="60"/>
      <w:r w:rsidRPr="003C5860">
        <w:rPr>
          <w:lang w:val="lt-LT"/>
        </w:rPr>
        <w:t>Sistema turi veikti HTTPS protokolu.</w:t>
      </w:r>
    </w:p>
    <w:p w14:paraId="4231D102" w14:textId="77777777" w:rsidR="00F60A5C" w:rsidRPr="003C5860" w:rsidRDefault="00F60A5C" w:rsidP="008E3BC5">
      <w:pPr>
        <w:pStyle w:val="Heading3"/>
        <w:numPr>
          <w:ilvl w:val="2"/>
          <w:numId w:val="2"/>
        </w:numPr>
        <w:rPr>
          <w:lang w:val="lt-LT"/>
        </w:rPr>
      </w:pPr>
      <w:bookmarkStart w:id="61" w:name="_c31maj410jgs" w:colFirst="0" w:colLast="0"/>
      <w:bookmarkEnd w:id="61"/>
      <w:r w:rsidRPr="003C5860">
        <w:rPr>
          <w:lang w:val="lt-LT"/>
        </w:rPr>
        <w:t>Programavimo aplinkos reikalavimai:</w:t>
      </w:r>
    </w:p>
    <w:p w14:paraId="0C2C1298" w14:textId="77777777" w:rsidR="00F60A5C" w:rsidRPr="003C5860" w:rsidRDefault="00F60A5C" w:rsidP="008E3BC5">
      <w:pPr>
        <w:pStyle w:val="Heading4"/>
        <w:numPr>
          <w:ilvl w:val="3"/>
          <w:numId w:val="2"/>
        </w:numPr>
        <w:rPr>
          <w:lang w:val="lt-LT"/>
        </w:rPr>
      </w:pPr>
      <w:r w:rsidRPr="003C5860">
        <w:rPr>
          <w:lang w:val="lt-LT"/>
        </w:rPr>
        <w:t>Sistema kuriama Java programavimo kalba naudojant NetBeans programavimo aplinką, Java versija ne ankstesnė nei 8.</w:t>
      </w:r>
    </w:p>
    <w:p w14:paraId="11D21508" w14:textId="77777777" w:rsidR="00F60A5C" w:rsidRPr="003C5860" w:rsidRDefault="00F60A5C" w:rsidP="008E3BC5">
      <w:pPr>
        <w:pStyle w:val="Heading4"/>
        <w:numPr>
          <w:ilvl w:val="3"/>
          <w:numId w:val="2"/>
        </w:numPr>
        <w:rPr>
          <w:lang w:val="lt-LT"/>
        </w:rPr>
      </w:pPr>
      <w:r w:rsidRPr="003C5860">
        <w:rPr>
          <w:lang w:val="lt-LT"/>
        </w:rPr>
        <w:t>Kompiliuojama naudojant JDK 1.8 (arba vėlesnį) kompiliatorių.</w:t>
      </w:r>
    </w:p>
    <w:p w14:paraId="437D9625" w14:textId="77777777" w:rsidR="00F60A5C" w:rsidRPr="003C5860" w:rsidRDefault="00F60A5C" w:rsidP="008E3BC5">
      <w:pPr>
        <w:pStyle w:val="Heading4"/>
        <w:numPr>
          <w:ilvl w:val="3"/>
          <w:numId w:val="2"/>
        </w:numPr>
        <w:rPr>
          <w:lang w:val="lt-LT"/>
        </w:rPr>
      </w:pPr>
      <w:bookmarkStart w:id="62" w:name="_lkppoa371vz6" w:colFirst="0" w:colLast="0"/>
      <w:bookmarkEnd w:id="62"/>
      <w:r w:rsidRPr="003C5860">
        <w:rPr>
          <w:lang w:val="lt-LT"/>
        </w:rPr>
        <w:t>Grafinė aplinka kuriama FXML kalba naudojant JavaFX Scene Builder įrankį.</w:t>
      </w:r>
    </w:p>
    <w:p w14:paraId="43F5D2CC" w14:textId="77777777" w:rsidR="00F60A5C" w:rsidRPr="003C5860" w:rsidRDefault="00F60A5C" w:rsidP="008E3BC5">
      <w:pPr>
        <w:pStyle w:val="Heading2"/>
        <w:numPr>
          <w:ilvl w:val="1"/>
          <w:numId w:val="2"/>
        </w:numPr>
      </w:pPr>
      <w:bookmarkStart w:id="63" w:name="_qxvsx34gl3hl" w:colFirst="0" w:colLast="0"/>
      <w:bookmarkStart w:id="64" w:name="_Toc529427051"/>
      <w:bookmarkEnd w:id="63"/>
      <w:r w:rsidRPr="003C5860">
        <w:t>Veikimo reikalavimai:</w:t>
      </w:r>
      <w:bookmarkEnd w:id="64"/>
    </w:p>
    <w:p w14:paraId="48A4AF48" w14:textId="77777777" w:rsidR="00F60A5C" w:rsidRPr="003C5860" w:rsidRDefault="00F60A5C" w:rsidP="008E3BC5">
      <w:pPr>
        <w:pStyle w:val="Heading3"/>
        <w:numPr>
          <w:ilvl w:val="2"/>
          <w:numId w:val="2"/>
        </w:numPr>
        <w:rPr>
          <w:lang w:val="lt-LT"/>
        </w:rPr>
      </w:pPr>
      <w:bookmarkStart w:id="65" w:name="_jg1m3xsm4thu" w:colFirst="0" w:colLast="0"/>
      <w:bookmarkEnd w:id="65"/>
      <w:r w:rsidRPr="003C5860">
        <w:rPr>
          <w:lang w:val="lt-LT"/>
        </w:rPr>
        <w:t>Vaizdavimo ir skaičiavimų tikslumo reikalavimai:</w:t>
      </w:r>
    </w:p>
    <w:p w14:paraId="70E52875" w14:textId="77777777" w:rsidR="00F60A5C" w:rsidRPr="003C5860" w:rsidRDefault="00F60A5C" w:rsidP="008E3BC5">
      <w:pPr>
        <w:pStyle w:val="Heading4"/>
        <w:numPr>
          <w:ilvl w:val="3"/>
          <w:numId w:val="2"/>
        </w:numPr>
        <w:rPr>
          <w:lang w:val="lt-LT"/>
        </w:rPr>
      </w:pPr>
      <w:r w:rsidRPr="003C5860">
        <w:rPr>
          <w:lang w:val="lt-LT"/>
        </w:rPr>
        <w:t>Piniginės operacijos vaizduojamos centų (šimtųjų) tikslumu.</w:t>
      </w:r>
    </w:p>
    <w:p w14:paraId="224DFF66" w14:textId="77777777" w:rsidR="00F60A5C" w:rsidRPr="003C5860" w:rsidRDefault="00F60A5C" w:rsidP="008E3BC5">
      <w:pPr>
        <w:pStyle w:val="Heading4"/>
        <w:numPr>
          <w:ilvl w:val="3"/>
          <w:numId w:val="2"/>
        </w:numPr>
        <w:rPr>
          <w:lang w:val="lt-LT"/>
        </w:rPr>
      </w:pPr>
      <w:bookmarkStart w:id="66" w:name="_px1cf65v2wj6" w:colFirst="0" w:colLast="0"/>
      <w:bookmarkEnd w:id="66"/>
      <w:r w:rsidRPr="003C5860">
        <w:rPr>
          <w:lang w:val="lt-LT"/>
        </w:rPr>
        <w:t>Visoje sistemos aplinkoje turi būti vartojamas YYYY-MM-DD datos formatas, kur YYYY - metai, MM - m</w:t>
      </w:r>
      <w:r>
        <w:rPr>
          <w:lang w:val="lt-LT"/>
        </w:rPr>
        <w:t>ė</w:t>
      </w:r>
      <w:r w:rsidRPr="003C5860">
        <w:rPr>
          <w:lang w:val="lt-LT"/>
        </w:rPr>
        <w:t>nuo, DD - diena.</w:t>
      </w:r>
    </w:p>
    <w:p w14:paraId="254BBF4D" w14:textId="77777777" w:rsidR="00F60A5C" w:rsidRPr="003C5860" w:rsidRDefault="00F60A5C" w:rsidP="008E3BC5">
      <w:pPr>
        <w:pStyle w:val="Heading4"/>
        <w:numPr>
          <w:ilvl w:val="3"/>
          <w:numId w:val="2"/>
        </w:numPr>
        <w:rPr>
          <w:lang w:val="lt-LT"/>
        </w:rPr>
      </w:pPr>
      <w:bookmarkStart w:id="67" w:name="_75f3o1z15bra" w:colFirst="0" w:colLast="0"/>
      <w:bookmarkEnd w:id="67"/>
      <w:r w:rsidRPr="003C5860">
        <w:rPr>
          <w:lang w:val="lt-LT"/>
        </w:rPr>
        <w:t>Data turi būti vaizduojama dienos tikslumu.</w:t>
      </w:r>
    </w:p>
    <w:p w14:paraId="65F6BF3E" w14:textId="77777777" w:rsidR="00F60A5C" w:rsidRPr="003C5860" w:rsidRDefault="00F60A5C" w:rsidP="008E3BC5">
      <w:pPr>
        <w:pStyle w:val="Heading4"/>
        <w:numPr>
          <w:ilvl w:val="3"/>
          <w:numId w:val="2"/>
        </w:numPr>
        <w:rPr>
          <w:lang w:val="lt-LT"/>
        </w:rPr>
      </w:pPr>
      <w:r w:rsidRPr="003C5860">
        <w:rPr>
          <w:lang w:val="lt-LT"/>
        </w:rPr>
        <w:t xml:space="preserve">Visoje sistemos aplinkoje turi būti vartojamas HH:MM laiko formatas, kur HH – valanda, MM – minutė. </w:t>
      </w:r>
    </w:p>
    <w:p w14:paraId="4613984C" w14:textId="77777777" w:rsidR="00F60A5C" w:rsidRPr="003C5860" w:rsidRDefault="00F60A5C" w:rsidP="008E3BC5">
      <w:pPr>
        <w:pStyle w:val="Heading4"/>
        <w:numPr>
          <w:ilvl w:val="3"/>
          <w:numId w:val="2"/>
        </w:numPr>
        <w:rPr>
          <w:lang w:val="lt-LT"/>
        </w:rPr>
      </w:pPr>
      <w:r w:rsidRPr="003C5860">
        <w:rPr>
          <w:lang w:val="lt-LT"/>
        </w:rPr>
        <w:t>Laikas turi būti vaizduojamas ir redaguojamas minučių tikslumu.</w:t>
      </w:r>
    </w:p>
    <w:p w14:paraId="78C66F3A" w14:textId="77777777" w:rsidR="00F60A5C" w:rsidRPr="003C5860" w:rsidRDefault="00F60A5C" w:rsidP="008E3BC5">
      <w:pPr>
        <w:pStyle w:val="Heading4"/>
        <w:numPr>
          <w:ilvl w:val="3"/>
          <w:numId w:val="2"/>
        </w:numPr>
        <w:rPr>
          <w:lang w:val="lt-LT"/>
        </w:rPr>
      </w:pPr>
      <w:r w:rsidRPr="003C5860">
        <w:rPr>
          <w:lang w:val="lt-LT"/>
        </w:rPr>
        <w:t>Procentai turi būti vaizduojami dešimtųjų procento dalių tikslumu.</w:t>
      </w:r>
    </w:p>
    <w:p w14:paraId="6FA5F92E" w14:textId="77777777" w:rsidR="00F60A5C" w:rsidRPr="003C5860" w:rsidRDefault="00F60A5C" w:rsidP="008E3BC5">
      <w:pPr>
        <w:pStyle w:val="Heading4"/>
        <w:numPr>
          <w:ilvl w:val="3"/>
          <w:numId w:val="2"/>
        </w:numPr>
        <w:rPr>
          <w:lang w:val="lt-LT"/>
        </w:rPr>
      </w:pPr>
      <w:bookmarkStart w:id="68" w:name="_nm22dsu82nhe" w:colFirst="0" w:colLast="0"/>
      <w:bookmarkEnd w:id="68"/>
      <w:r w:rsidRPr="003C5860">
        <w:rPr>
          <w:lang w:val="lt-LT"/>
        </w:rPr>
        <w:t>Vardui skiriama 30, pavardei - 60 simbolių.</w:t>
      </w:r>
    </w:p>
    <w:p w14:paraId="4D555651" w14:textId="77777777" w:rsidR="00F60A5C" w:rsidRPr="003C5860" w:rsidRDefault="00F60A5C" w:rsidP="008E3BC5">
      <w:pPr>
        <w:pStyle w:val="Heading3"/>
        <w:numPr>
          <w:ilvl w:val="2"/>
          <w:numId w:val="2"/>
        </w:numPr>
        <w:rPr>
          <w:lang w:val="lt-LT"/>
        </w:rPr>
      </w:pPr>
      <w:bookmarkStart w:id="69" w:name="_6bdznd7f5ywr" w:colFirst="0" w:colLast="0"/>
      <w:bookmarkEnd w:id="69"/>
      <w:r w:rsidRPr="003C5860">
        <w:rPr>
          <w:lang w:val="lt-LT"/>
        </w:rPr>
        <w:lastRenderedPageBreak/>
        <w:t>Patikimumo reikalavimai:</w:t>
      </w:r>
    </w:p>
    <w:p w14:paraId="5DDD3DF6" w14:textId="77777777" w:rsidR="00F60A5C" w:rsidRPr="003C5860" w:rsidRDefault="00F60A5C" w:rsidP="008E3BC5">
      <w:pPr>
        <w:pStyle w:val="Heading4"/>
        <w:numPr>
          <w:ilvl w:val="3"/>
          <w:numId w:val="2"/>
        </w:numPr>
        <w:rPr>
          <w:lang w:val="lt-LT"/>
        </w:rPr>
      </w:pPr>
      <w:r w:rsidRPr="003C5860">
        <w:rPr>
          <w:lang w:val="lt-LT"/>
        </w:rPr>
        <w:t>Sistema 99,9% laiko turi būti nepraradusi funkcionalumo (gali neveikti tik 1 valandą iš 1000).</w:t>
      </w:r>
    </w:p>
    <w:p w14:paraId="0B9EECB9" w14:textId="77777777" w:rsidR="00F60A5C" w:rsidRPr="003C5860" w:rsidRDefault="00F60A5C" w:rsidP="008E3BC5">
      <w:pPr>
        <w:pStyle w:val="Heading4"/>
        <w:numPr>
          <w:ilvl w:val="3"/>
          <w:numId w:val="2"/>
        </w:numPr>
        <w:rPr>
          <w:lang w:val="lt-LT"/>
        </w:rPr>
      </w:pPr>
      <w:r w:rsidRPr="003C5860">
        <w:rPr>
          <w:lang w:val="lt-LT"/>
        </w:rPr>
        <w:t>Į trikdžius, kylančius dėl interneto sutrikimų kaltės, elektros tinklų gedimų, stichinių nelaimių bei kitų nenumatytų, nuo programinės įrangos kūrėjo nepriklausomų atvejų, privaloma neatsižvelgti vertinant sistemos patikimumą.</w:t>
      </w:r>
    </w:p>
    <w:p w14:paraId="6AEC2D53" w14:textId="77777777" w:rsidR="00F60A5C" w:rsidRPr="003C5860" w:rsidRDefault="00F60A5C" w:rsidP="008E3BC5">
      <w:pPr>
        <w:pStyle w:val="Heading4"/>
        <w:numPr>
          <w:ilvl w:val="3"/>
          <w:numId w:val="2"/>
        </w:numPr>
        <w:rPr>
          <w:lang w:val="lt-LT"/>
        </w:rPr>
      </w:pPr>
      <w:r w:rsidRPr="003C5860">
        <w:rPr>
          <w:lang w:val="lt-LT"/>
        </w:rPr>
        <w:t>Duomenų atsarginės kopijos kūrimo metu programos funkcionalumas turi išlikti nepakitęs, tačiau galimi sinchronizavimo su DB vėlavimai, trunkantys iki 5 minučių.</w:t>
      </w:r>
    </w:p>
    <w:p w14:paraId="0193CB3B" w14:textId="02B37C0E" w:rsidR="00F60A5C" w:rsidRPr="003C5860" w:rsidRDefault="00F60A5C" w:rsidP="008E3BC5">
      <w:pPr>
        <w:pStyle w:val="Heading4"/>
        <w:numPr>
          <w:ilvl w:val="3"/>
          <w:numId w:val="2"/>
        </w:numPr>
        <w:rPr>
          <w:lang w:val="lt-LT"/>
        </w:rPr>
      </w:pPr>
      <w:bookmarkStart w:id="70" w:name="_53kcfjmioq9k" w:colFirst="0" w:colLast="0"/>
      <w:bookmarkEnd w:id="70"/>
      <w:r w:rsidRPr="003C5860">
        <w:rPr>
          <w:lang w:val="lt-LT"/>
        </w:rPr>
        <w:t>Programai netikėtai sutrikus ar išsijungus (taip pat ir dėl OS</w:t>
      </w:r>
      <w:r w:rsidR="00D95E72">
        <w:rPr>
          <w:lang w:val="lt-LT"/>
        </w:rPr>
        <w:fldChar w:fldCharType="begin"/>
      </w:r>
      <w:r w:rsidR="00D95E72">
        <w:instrText xml:space="preserve"> XE "</w:instrText>
      </w:r>
      <w:r w:rsidR="00D95E72" w:rsidRPr="00C57147">
        <w:rPr>
          <w:lang w:val="lt-LT"/>
        </w:rPr>
        <w:instrText>OS</w:instrText>
      </w:r>
      <w:r w:rsidR="00D95E72">
        <w:instrText xml:space="preserve">" </w:instrText>
      </w:r>
      <w:r w:rsidR="00D95E72">
        <w:rPr>
          <w:lang w:val="lt-LT"/>
        </w:rPr>
        <w:fldChar w:fldCharType="end"/>
      </w:r>
      <w:r w:rsidR="00D95E72">
        <w:rPr>
          <w:lang w:val="lt-LT"/>
        </w:rPr>
        <w:fldChar w:fldCharType="begin"/>
      </w:r>
      <w:r w:rsidR="00D95E72">
        <w:instrText xml:space="preserve"> XE "</w:instrText>
      </w:r>
      <w:r w:rsidR="00D95E72" w:rsidRPr="00C57147">
        <w:rPr>
          <w:lang w:val="lt-LT"/>
        </w:rPr>
        <w:instrText>OS</w:instrText>
      </w:r>
      <w:r w:rsidR="00D95E72">
        <w:instrText>" \t "</w:instrText>
      </w:r>
      <w:r w:rsidR="00D95E72" w:rsidRPr="00D50A23">
        <w:rPr>
          <w:rFonts w:asciiTheme="minorHAnsi" w:hAnsiTheme="minorHAnsi"/>
          <w:i/>
          <w:lang w:val="lt-LT"/>
        </w:rPr>
        <w:instrText>Žiūr. Terminų žodyne</w:instrText>
      </w:r>
      <w:r w:rsidR="00D95E72">
        <w:instrText xml:space="preserve">" </w:instrText>
      </w:r>
      <w:r w:rsidR="00D95E72">
        <w:rPr>
          <w:lang w:val="lt-LT"/>
        </w:rPr>
        <w:fldChar w:fldCharType="end"/>
      </w:r>
      <w:r w:rsidRPr="003C5860">
        <w:rPr>
          <w:lang w:val="lt-LT"/>
        </w:rPr>
        <w:t xml:space="preserve"> sutrikimo) neprarandami jokie duomenys išskyrus vartotojo tuo metu vykdomus ir neišsaugotus pakeitimus.</w:t>
      </w:r>
    </w:p>
    <w:p w14:paraId="1DE85680" w14:textId="77777777" w:rsidR="00F60A5C" w:rsidRPr="003C5860" w:rsidRDefault="00F60A5C" w:rsidP="008E3BC5">
      <w:pPr>
        <w:pStyle w:val="Heading3"/>
        <w:numPr>
          <w:ilvl w:val="2"/>
          <w:numId w:val="2"/>
        </w:numPr>
        <w:rPr>
          <w:lang w:val="lt-LT"/>
        </w:rPr>
      </w:pPr>
      <w:bookmarkStart w:id="71" w:name="_b3ysyw9baicm" w:colFirst="0" w:colLast="0"/>
      <w:bookmarkEnd w:id="71"/>
      <w:r w:rsidRPr="003C5860">
        <w:rPr>
          <w:lang w:val="lt-LT"/>
        </w:rPr>
        <w:t>Robastiškumo reikalavimai:</w:t>
      </w:r>
    </w:p>
    <w:p w14:paraId="754B2B96" w14:textId="77777777" w:rsidR="00F60A5C" w:rsidRPr="003C5860" w:rsidRDefault="00F60A5C" w:rsidP="008E3BC5">
      <w:pPr>
        <w:pStyle w:val="Heading4"/>
        <w:numPr>
          <w:ilvl w:val="3"/>
          <w:numId w:val="2"/>
        </w:numPr>
        <w:rPr>
          <w:lang w:val="lt-LT"/>
        </w:rPr>
      </w:pPr>
      <w:bookmarkStart w:id="72" w:name="_py7koc1p8x7b" w:colFirst="0" w:colLast="0"/>
      <w:bookmarkEnd w:id="72"/>
      <w:r w:rsidRPr="003C5860">
        <w:rPr>
          <w:lang w:val="lt-LT"/>
        </w:rPr>
        <w:t>Kas 7 dienas automatiškai atliekamas duomenų atsarginės kopijos kūrimas.</w:t>
      </w:r>
    </w:p>
    <w:p w14:paraId="5FD422F2" w14:textId="77777777" w:rsidR="00F60A5C" w:rsidRPr="003C5860" w:rsidRDefault="00F60A5C" w:rsidP="008E3BC5">
      <w:pPr>
        <w:pStyle w:val="Heading4"/>
        <w:numPr>
          <w:ilvl w:val="3"/>
          <w:numId w:val="2"/>
        </w:numPr>
        <w:rPr>
          <w:lang w:val="lt-LT"/>
        </w:rPr>
      </w:pPr>
      <w:bookmarkStart w:id="73" w:name="_qu4l1eojmm0y" w:colFirst="0" w:colLast="0"/>
      <w:bookmarkEnd w:id="73"/>
      <w:r w:rsidRPr="003C5860">
        <w:rPr>
          <w:lang w:val="lt-LT"/>
        </w:rPr>
        <w:t>Praradus ryšį su DB:</w:t>
      </w:r>
    </w:p>
    <w:p w14:paraId="684D9379" w14:textId="77777777" w:rsidR="00F60A5C" w:rsidRPr="003C5860" w:rsidRDefault="00F60A5C" w:rsidP="008E3BC5">
      <w:pPr>
        <w:pStyle w:val="Heading5"/>
        <w:numPr>
          <w:ilvl w:val="4"/>
          <w:numId w:val="2"/>
        </w:numPr>
        <w:rPr>
          <w:color w:val="000000"/>
          <w:lang w:val="lt-LT"/>
        </w:rPr>
      </w:pPr>
      <w:r w:rsidRPr="003C5860">
        <w:rPr>
          <w:lang w:val="lt-LT"/>
        </w:rPr>
        <w:t>Programa toliau veikia įprastai, išskyrus sinchronizavimą su DB (į abi puses), duomenų pakeitimai išsaugomi failų sistemoje.</w:t>
      </w:r>
    </w:p>
    <w:p w14:paraId="031F88F0" w14:textId="77777777" w:rsidR="00F60A5C" w:rsidRPr="003C5860" w:rsidRDefault="00F60A5C" w:rsidP="008E3BC5">
      <w:pPr>
        <w:pStyle w:val="Heading5"/>
        <w:numPr>
          <w:ilvl w:val="4"/>
          <w:numId w:val="2"/>
        </w:numPr>
        <w:rPr>
          <w:color w:val="000000"/>
          <w:lang w:val="lt-LT"/>
        </w:rPr>
      </w:pPr>
      <w:r w:rsidRPr="003C5860">
        <w:rPr>
          <w:lang w:val="lt-LT"/>
        </w:rPr>
        <w:t>Vartotojui bandant atnaujinti duomenis iš DB sistema nelūžta, vartotojui parodo pranešimą apie dingusį ryšį.</w:t>
      </w:r>
    </w:p>
    <w:p w14:paraId="6BD51BF4" w14:textId="77777777" w:rsidR="00F60A5C" w:rsidRPr="003C5860" w:rsidRDefault="00F60A5C" w:rsidP="008E3BC5">
      <w:pPr>
        <w:pStyle w:val="Heading5"/>
        <w:numPr>
          <w:ilvl w:val="4"/>
          <w:numId w:val="2"/>
        </w:numPr>
        <w:rPr>
          <w:color w:val="000000"/>
          <w:lang w:val="lt-LT"/>
        </w:rPr>
      </w:pPr>
      <w:r w:rsidRPr="003C5860">
        <w:rPr>
          <w:lang w:val="lt-LT"/>
        </w:rPr>
        <w:t>Programa visus pakeitimus saugo lokaliai ir sinchronizuojasi su DB, vos atsiradus ryšiui.</w:t>
      </w:r>
    </w:p>
    <w:p w14:paraId="699E4565" w14:textId="77777777" w:rsidR="00F60A5C" w:rsidRPr="003C5860" w:rsidRDefault="00F60A5C" w:rsidP="008E3BC5">
      <w:pPr>
        <w:pStyle w:val="Heading5"/>
        <w:numPr>
          <w:ilvl w:val="4"/>
          <w:numId w:val="2"/>
        </w:numPr>
        <w:rPr>
          <w:color w:val="000000"/>
          <w:lang w:val="lt-LT"/>
        </w:rPr>
      </w:pPr>
      <w:bookmarkStart w:id="74" w:name="_93vdxgkk7zgu" w:colFirst="0" w:colLast="0"/>
      <w:bookmarkEnd w:id="74"/>
      <w:r w:rsidRPr="003C5860">
        <w:rPr>
          <w:lang w:val="lt-LT"/>
        </w:rPr>
        <w:t xml:space="preserve">Jei ryšys neatsiranda iki sesijos pabaigos, bandant uždaryti programą vartotojas informuojamas, kad jo padaryti pakeitimai bus išsaugoti tik lokaliai dėl sutrikusio ryšio su duomenų baze. </w:t>
      </w:r>
      <w:bookmarkStart w:id="75" w:name="_GoBack"/>
      <w:bookmarkEnd w:id="75"/>
    </w:p>
    <w:p w14:paraId="77D917DE" w14:textId="77777777" w:rsidR="00F60A5C" w:rsidRPr="003C5860" w:rsidRDefault="00F60A5C" w:rsidP="008E3BC5">
      <w:pPr>
        <w:pStyle w:val="Heading5"/>
        <w:numPr>
          <w:ilvl w:val="4"/>
          <w:numId w:val="2"/>
        </w:numPr>
        <w:rPr>
          <w:color w:val="000000"/>
          <w:lang w:val="lt-LT"/>
        </w:rPr>
      </w:pPr>
      <w:bookmarkStart w:id="76" w:name="_z5jgeus1a3s5" w:colFirst="0" w:colLast="0"/>
      <w:bookmarkEnd w:id="76"/>
      <w:r w:rsidRPr="003C5860">
        <w:rPr>
          <w:lang w:val="lt-LT"/>
        </w:rPr>
        <w:t>Uždarius programą visi duomenų pakeitimai, dėl interneto ryšio trūkumo neperduoti į DB, yra išsaugomi vartotojo kompiuteryje. Kitą kartą prisijungus bei turint interneto ryšį išsaugoti pokyčiai yra nedelsiant perduodami į DB.</w:t>
      </w:r>
    </w:p>
    <w:p w14:paraId="5E759A3B" w14:textId="77777777" w:rsidR="00F60A5C" w:rsidRPr="003C5860" w:rsidRDefault="00F60A5C" w:rsidP="008E3BC5">
      <w:pPr>
        <w:pStyle w:val="Heading3"/>
        <w:numPr>
          <w:ilvl w:val="2"/>
          <w:numId w:val="2"/>
        </w:numPr>
        <w:rPr>
          <w:lang w:val="lt-LT"/>
        </w:rPr>
      </w:pPr>
      <w:bookmarkStart w:id="77" w:name="_jdkhk1hlgn5j" w:colFirst="0" w:colLast="0"/>
      <w:bookmarkEnd w:id="77"/>
      <w:r w:rsidRPr="003C5860">
        <w:rPr>
          <w:lang w:val="lt-LT"/>
        </w:rPr>
        <w:t>Našumo reikalavimai:</w:t>
      </w:r>
    </w:p>
    <w:p w14:paraId="60AAA991" w14:textId="77777777" w:rsidR="00F60A5C" w:rsidRPr="003C5860" w:rsidRDefault="00F60A5C" w:rsidP="008E3BC5">
      <w:pPr>
        <w:pStyle w:val="Heading4"/>
        <w:numPr>
          <w:ilvl w:val="3"/>
          <w:numId w:val="2"/>
        </w:numPr>
        <w:rPr>
          <w:lang w:val="lt-LT"/>
        </w:rPr>
      </w:pPr>
      <w:bookmarkStart w:id="78" w:name="_71ueulkz391p" w:colFirst="0" w:colLast="0"/>
      <w:bookmarkEnd w:id="78"/>
      <w:r w:rsidRPr="003C5860">
        <w:rPr>
          <w:lang w:val="lt-LT"/>
        </w:rPr>
        <w:t>Vykdydama vidines užduotis sistema išlaiko nepertraukiamą reakciją į visus vartotojo veiksmus.</w:t>
      </w:r>
    </w:p>
    <w:p w14:paraId="0E37FB3E" w14:textId="77777777" w:rsidR="00F60A5C" w:rsidRPr="003C5860" w:rsidRDefault="00F60A5C" w:rsidP="008E3BC5">
      <w:pPr>
        <w:pStyle w:val="Heading4"/>
        <w:numPr>
          <w:ilvl w:val="3"/>
          <w:numId w:val="2"/>
        </w:numPr>
        <w:rPr>
          <w:lang w:val="lt-LT"/>
        </w:rPr>
      </w:pPr>
      <w:r w:rsidRPr="003C5860">
        <w:rPr>
          <w:lang w:val="lt-LT"/>
        </w:rPr>
        <w:t>Sistema negali užimti daugiau vietos kietajame diske nei 500 MB.</w:t>
      </w:r>
    </w:p>
    <w:p w14:paraId="14AE2BA7" w14:textId="77777777" w:rsidR="00F60A5C" w:rsidRPr="003C5860" w:rsidRDefault="00F60A5C" w:rsidP="008E3BC5">
      <w:pPr>
        <w:pStyle w:val="Heading4"/>
        <w:numPr>
          <w:ilvl w:val="3"/>
          <w:numId w:val="2"/>
        </w:numPr>
        <w:rPr>
          <w:lang w:val="lt-LT"/>
        </w:rPr>
      </w:pPr>
      <w:r w:rsidRPr="003C5860">
        <w:rPr>
          <w:lang w:val="lt-LT"/>
        </w:rPr>
        <w:lastRenderedPageBreak/>
        <w:t>Sistema negali naudoti daugiau nei 512 MB operatyviosios atminties.</w:t>
      </w:r>
    </w:p>
    <w:p w14:paraId="78CD6CFF" w14:textId="77777777" w:rsidR="00F60A5C" w:rsidRPr="003C5860" w:rsidRDefault="00F60A5C" w:rsidP="008E3BC5">
      <w:pPr>
        <w:pStyle w:val="Heading4"/>
        <w:numPr>
          <w:ilvl w:val="3"/>
          <w:numId w:val="2"/>
        </w:numPr>
        <w:rPr>
          <w:lang w:val="lt-LT"/>
        </w:rPr>
      </w:pPr>
      <w:r w:rsidRPr="003C5860">
        <w:rPr>
          <w:lang w:val="lt-LT"/>
        </w:rPr>
        <w:t>Statistinių skaičiavimų rezultatus sistema turi pateikti per 20 sek.</w:t>
      </w:r>
    </w:p>
    <w:p w14:paraId="7BDB6FD7" w14:textId="77777777" w:rsidR="00F60A5C" w:rsidRPr="003C5860" w:rsidRDefault="00F60A5C" w:rsidP="008E3BC5">
      <w:pPr>
        <w:pStyle w:val="Heading4"/>
        <w:numPr>
          <w:ilvl w:val="3"/>
          <w:numId w:val="2"/>
        </w:numPr>
        <w:rPr>
          <w:lang w:val="lt-LT"/>
        </w:rPr>
      </w:pPr>
      <w:r w:rsidRPr="003C5860">
        <w:rPr>
          <w:lang w:val="lt-LT"/>
        </w:rPr>
        <w:t>Užklausos formavimas, jos pateikimas duomenų bazei, rezultato gavimas ir pateikimas vartotojui užtrukti ne daugiau nei 10 sek.</w:t>
      </w:r>
    </w:p>
    <w:p w14:paraId="2C5E7907" w14:textId="77777777" w:rsidR="00F60A5C" w:rsidRPr="003C5860" w:rsidRDefault="00F60A5C" w:rsidP="008E3BC5">
      <w:pPr>
        <w:numPr>
          <w:ilvl w:val="3"/>
          <w:numId w:val="2"/>
        </w:numPr>
        <w:rPr>
          <w:lang w:val="lt-LT"/>
        </w:rPr>
      </w:pPr>
      <w:r w:rsidRPr="003C5860">
        <w:rPr>
          <w:lang w:val="lt-LT"/>
        </w:rPr>
        <w:t>Į bet kokį vartotojo veiksmą sistema per 2 sekundes arba pateikia atsakymą arba parodo, jog užduotis vykdoma.</w:t>
      </w:r>
    </w:p>
    <w:p w14:paraId="3F55C700" w14:textId="77777777" w:rsidR="00F60A5C" w:rsidRPr="003C5860" w:rsidRDefault="00F60A5C" w:rsidP="008E3BC5">
      <w:pPr>
        <w:pStyle w:val="Heading4"/>
        <w:numPr>
          <w:ilvl w:val="3"/>
          <w:numId w:val="2"/>
        </w:numPr>
        <w:rPr>
          <w:lang w:val="lt-LT"/>
        </w:rPr>
      </w:pPr>
      <w:bookmarkStart w:id="79" w:name="_yqkgfxgbpqfg" w:colFirst="0" w:colLast="0"/>
      <w:bookmarkEnd w:id="79"/>
      <w:r w:rsidRPr="003C5860">
        <w:rPr>
          <w:lang w:val="lt-LT"/>
        </w:rPr>
        <w:t>Funkcijos, kurioms įvykdyti reikalinga informacija, esanti DB, negali būti adekvačiai vertinamos esant interneto ryšio sutrikimams.</w:t>
      </w:r>
    </w:p>
    <w:p w14:paraId="58C03373" w14:textId="77777777" w:rsidR="00F60A5C" w:rsidRPr="003C5860" w:rsidRDefault="00F60A5C" w:rsidP="008E3BC5">
      <w:pPr>
        <w:pStyle w:val="Heading2"/>
        <w:numPr>
          <w:ilvl w:val="1"/>
          <w:numId w:val="2"/>
        </w:numPr>
        <w:contextualSpacing/>
      </w:pPr>
      <w:bookmarkStart w:id="80" w:name="_dtnhr7boe4n7" w:colFirst="0" w:colLast="0"/>
      <w:bookmarkStart w:id="81" w:name="_Toc529427052"/>
      <w:bookmarkEnd w:id="80"/>
      <w:r w:rsidRPr="003C5860">
        <w:t>Diegimo reikalavimai:</w:t>
      </w:r>
      <w:bookmarkEnd w:id="81"/>
      <w:r w:rsidRPr="003C5860">
        <w:t xml:space="preserve"> </w:t>
      </w:r>
    </w:p>
    <w:p w14:paraId="6082A48F" w14:textId="77777777" w:rsidR="00F60A5C" w:rsidRPr="003C5860" w:rsidRDefault="00F60A5C" w:rsidP="008E3BC5">
      <w:pPr>
        <w:pStyle w:val="Heading3"/>
        <w:numPr>
          <w:ilvl w:val="2"/>
          <w:numId w:val="2"/>
        </w:numPr>
        <w:rPr>
          <w:lang w:val="lt-LT"/>
        </w:rPr>
      </w:pPr>
      <w:bookmarkStart w:id="82" w:name="_dn4t53vngg1q" w:colFirst="0" w:colLast="0"/>
      <w:bookmarkEnd w:id="82"/>
      <w:r w:rsidRPr="003C5860">
        <w:rPr>
          <w:lang w:val="lt-LT"/>
        </w:rPr>
        <w:t>Ruošinio reikalavimai:</w:t>
      </w:r>
    </w:p>
    <w:p w14:paraId="0EEFDD5D" w14:textId="77777777" w:rsidR="00F60A5C" w:rsidRPr="003C5860" w:rsidRDefault="00F60A5C" w:rsidP="008E3BC5">
      <w:pPr>
        <w:pStyle w:val="Heading4"/>
        <w:numPr>
          <w:ilvl w:val="3"/>
          <w:numId w:val="2"/>
        </w:numPr>
        <w:rPr>
          <w:lang w:val="lt-LT"/>
        </w:rPr>
      </w:pPr>
      <w:r w:rsidRPr="003C5860">
        <w:rPr>
          <w:lang w:val="lt-LT"/>
        </w:rPr>
        <w:t>Užima iki 1 GB atmintyje.</w:t>
      </w:r>
    </w:p>
    <w:p w14:paraId="230C0357" w14:textId="77777777" w:rsidR="00F60A5C" w:rsidRPr="003C5860" w:rsidRDefault="00F60A5C" w:rsidP="008E3BC5">
      <w:pPr>
        <w:pStyle w:val="Heading4"/>
        <w:numPr>
          <w:ilvl w:val="3"/>
          <w:numId w:val="2"/>
        </w:numPr>
        <w:rPr>
          <w:lang w:val="lt-LT"/>
        </w:rPr>
      </w:pPr>
      <w:bookmarkStart w:id="83" w:name="_hp2moq2fsof7" w:colFirst="0" w:colLast="0"/>
      <w:bookmarkEnd w:id="83"/>
      <w:r w:rsidRPr="003C5860">
        <w:rPr>
          <w:lang w:val="lt-LT"/>
        </w:rPr>
        <w:t>Pateikiamas USB laikmenoje arba internetinėje svetainėje.</w:t>
      </w:r>
    </w:p>
    <w:p w14:paraId="1EE8F02F" w14:textId="77777777" w:rsidR="00F60A5C" w:rsidRPr="003C5860" w:rsidRDefault="00F60A5C" w:rsidP="008E3BC5">
      <w:pPr>
        <w:pStyle w:val="Heading4"/>
        <w:numPr>
          <w:ilvl w:val="3"/>
          <w:numId w:val="2"/>
        </w:numPr>
        <w:rPr>
          <w:lang w:val="lt-LT"/>
        </w:rPr>
      </w:pPr>
      <w:bookmarkStart w:id="84" w:name="_2g3hqj676bhg" w:colFirst="0" w:colLast="0"/>
      <w:bookmarkEnd w:id="84"/>
      <w:r w:rsidRPr="003C5860">
        <w:rPr>
          <w:lang w:val="lt-LT"/>
        </w:rPr>
        <w:t>Turi turėti diegimo ir naudojimo instrukciją.</w:t>
      </w:r>
    </w:p>
    <w:p w14:paraId="6952EACD" w14:textId="77777777" w:rsidR="00F60A5C" w:rsidRPr="003C5860" w:rsidRDefault="00F60A5C" w:rsidP="008E3BC5">
      <w:pPr>
        <w:pStyle w:val="Heading4"/>
        <w:numPr>
          <w:ilvl w:val="3"/>
          <w:numId w:val="2"/>
        </w:numPr>
        <w:rPr>
          <w:lang w:val="lt-LT"/>
        </w:rPr>
      </w:pPr>
      <w:bookmarkStart w:id="85" w:name="_1g1hc8y1lh9d" w:colFirst="0" w:colLast="0"/>
      <w:bookmarkEnd w:id="85"/>
      <w:r w:rsidRPr="003C5860">
        <w:rPr>
          <w:lang w:val="lt-LT"/>
        </w:rPr>
        <w:t>Aplikacijos artefaktas turi būti JAR failo pavidalu.</w:t>
      </w:r>
    </w:p>
    <w:p w14:paraId="2D06AF5D" w14:textId="77777777" w:rsidR="00F60A5C" w:rsidRPr="003C5860" w:rsidRDefault="00F60A5C" w:rsidP="008E3BC5">
      <w:pPr>
        <w:pStyle w:val="Heading3"/>
        <w:numPr>
          <w:ilvl w:val="2"/>
          <w:numId w:val="2"/>
        </w:numPr>
        <w:rPr>
          <w:lang w:val="lt-LT"/>
        </w:rPr>
      </w:pPr>
      <w:bookmarkStart w:id="86" w:name="_nm2qyzwon3p" w:colFirst="0" w:colLast="0"/>
      <w:bookmarkEnd w:id="86"/>
      <w:r w:rsidRPr="003C5860">
        <w:rPr>
          <w:lang w:val="lt-LT"/>
        </w:rPr>
        <w:t>Instaliavimo reikalavimai:</w:t>
      </w:r>
    </w:p>
    <w:p w14:paraId="7482440B" w14:textId="77777777" w:rsidR="00F60A5C" w:rsidRPr="003C5860" w:rsidRDefault="00F60A5C" w:rsidP="008E3BC5">
      <w:pPr>
        <w:pStyle w:val="Heading4"/>
        <w:numPr>
          <w:ilvl w:val="3"/>
          <w:numId w:val="2"/>
        </w:numPr>
        <w:rPr>
          <w:lang w:val="lt-LT"/>
        </w:rPr>
      </w:pPr>
      <w:bookmarkStart w:id="87" w:name="_hd5ybwvk8xq2" w:colFirst="0" w:colLast="0"/>
      <w:bookmarkEnd w:id="87"/>
      <w:r w:rsidRPr="003C5860">
        <w:rPr>
          <w:lang w:val="lt-LT"/>
        </w:rPr>
        <w:t>Interneto ryšys.</w:t>
      </w:r>
    </w:p>
    <w:p w14:paraId="44796237" w14:textId="77777777" w:rsidR="00F60A5C" w:rsidRPr="003C5860" w:rsidRDefault="00F60A5C" w:rsidP="008E3BC5">
      <w:pPr>
        <w:pStyle w:val="Heading4"/>
        <w:numPr>
          <w:ilvl w:val="3"/>
          <w:numId w:val="2"/>
        </w:numPr>
        <w:rPr>
          <w:lang w:val="lt-LT"/>
        </w:rPr>
      </w:pPr>
      <w:bookmarkStart w:id="88" w:name="_4jhjcenovi8t" w:colFirst="0" w:colLast="0"/>
      <w:bookmarkEnd w:id="88"/>
      <w:r w:rsidRPr="003C5860">
        <w:rPr>
          <w:lang w:val="lt-LT"/>
        </w:rPr>
        <w:t>Java Runtime Environment 1.8 arba vėlesnė versija.</w:t>
      </w:r>
    </w:p>
    <w:p w14:paraId="7FB9BA82" w14:textId="77777777" w:rsidR="00F60A5C" w:rsidRPr="003C5860" w:rsidRDefault="00F60A5C" w:rsidP="008E3BC5">
      <w:pPr>
        <w:pStyle w:val="Heading3"/>
        <w:numPr>
          <w:ilvl w:val="2"/>
          <w:numId w:val="2"/>
        </w:numPr>
        <w:rPr>
          <w:lang w:val="lt-LT"/>
        </w:rPr>
      </w:pPr>
      <w:bookmarkStart w:id="89" w:name="_4p08lcfvs5x4" w:colFirst="0" w:colLast="0"/>
      <w:bookmarkEnd w:id="89"/>
      <w:r w:rsidRPr="003C5860">
        <w:rPr>
          <w:lang w:val="lt-LT"/>
        </w:rPr>
        <w:t>Pradinio DB kaupimo reikalavimai:</w:t>
      </w:r>
    </w:p>
    <w:p w14:paraId="133507F6" w14:textId="77777777" w:rsidR="00F60A5C" w:rsidRPr="003C5860" w:rsidRDefault="00F60A5C" w:rsidP="008E3BC5">
      <w:pPr>
        <w:pStyle w:val="Heading4"/>
        <w:numPr>
          <w:ilvl w:val="3"/>
          <w:numId w:val="2"/>
        </w:numPr>
        <w:rPr>
          <w:lang w:val="lt-LT"/>
        </w:rPr>
      </w:pPr>
      <w:bookmarkStart w:id="90" w:name="_usjbmz3vceim" w:colFirst="0" w:colLast="0"/>
      <w:bookmarkEnd w:id="90"/>
      <w:r w:rsidRPr="003C5860">
        <w:rPr>
          <w:lang w:val="lt-LT"/>
        </w:rPr>
        <w:t>Duomenų bazėje sukuriamas pradinis personalo vadovo paskyros įrašas.</w:t>
      </w:r>
    </w:p>
    <w:p w14:paraId="747F3038" w14:textId="77777777" w:rsidR="00F60A5C" w:rsidRPr="003C5860" w:rsidRDefault="00F60A5C" w:rsidP="008E3BC5">
      <w:pPr>
        <w:pStyle w:val="Heading4"/>
        <w:numPr>
          <w:ilvl w:val="2"/>
          <w:numId w:val="2"/>
        </w:numPr>
        <w:rPr>
          <w:sz w:val="28"/>
          <w:szCs w:val="28"/>
          <w:lang w:val="lt-LT"/>
        </w:rPr>
      </w:pPr>
      <w:bookmarkStart w:id="91" w:name="_q0s6fwda981d" w:colFirst="0" w:colLast="0"/>
      <w:bookmarkEnd w:id="91"/>
      <w:r w:rsidRPr="003C5860">
        <w:rPr>
          <w:sz w:val="28"/>
          <w:szCs w:val="28"/>
          <w:lang w:val="lt-LT"/>
        </w:rPr>
        <w:t>Sistemos įsisavinamumo reikalavimai:</w:t>
      </w:r>
    </w:p>
    <w:p w14:paraId="4E69DBF7" w14:textId="77777777" w:rsidR="00F60A5C" w:rsidRPr="003C5860" w:rsidRDefault="00F60A5C" w:rsidP="008E3BC5">
      <w:pPr>
        <w:pStyle w:val="Heading4"/>
        <w:numPr>
          <w:ilvl w:val="3"/>
          <w:numId w:val="2"/>
        </w:numPr>
        <w:rPr>
          <w:lang w:val="lt-LT"/>
        </w:rPr>
      </w:pPr>
      <w:r w:rsidRPr="003C5860">
        <w:rPr>
          <w:lang w:val="lt-LT"/>
        </w:rPr>
        <w:t>Sistemos naudotojui pagrindiniams veiksmams atlikti pakanka bazinių darbo su kompiuteriu žinių.</w:t>
      </w:r>
    </w:p>
    <w:p w14:paraId="4E2863E1" w14:textId="77777777" w:rsidR="00F60A5C" w:rsidRDefault="00F60A5C" w:rsidP="008E3BC5">
      <w:pPr>
        <w:pStyle w:val="Heading4"/>
        <w:numPr>
          <w:ilvl w:val="3"/>
          <w:numId w:val="2"/>
        </w:numPr>
        <w:rPr>
          <w:lang w:val="lt-LT"/>
        </w:rPr>
      </w:pPr>
      <w:bookmarkStart w:id="92" w:name="_lcbczvoi67qn" w:colFirst="0" w:colLast="0"/>
      <w:bookmarkEnd w:id="92"/>
      <w:r w:rsidRPr="003C5860">
        <w:rPr>
          <w:lang w:val="lt-LT"/>
        </w:rPr>
        <w:t>Kiekvienos užduoties atlikimo aprašai turi būti pateikti skaitmeniniu formatu.</w:t>
      </w:r>
    </w:p>
    <w:p w14:paraId="2BB55FD4" w14:textId="5BF59D48" w:rsidR="00D95E72" w:rsidRPr="00D95E72" w:rsidRDefault="00D95E72" w:rsidP="00D95E72">
      <w:pPr>
        <w:pStyle w:val="ListParagraph"/>
        <w:numPr>
          <w:ilvl w:val="3"/>
          <w:numId w:val="2"/>
        </w:numPr>
        <w:rPr>
          <w:lang w:val="lt-LT"/>
        </w:rPr>
      </w:pPr>
      <w:r w:rsidRPr="00D95E72">
        <w:rPr>
          <w:lang w:val="lt-LT"/>
        </w:rPr>
        <w:t>Kad vartotojai, kasdieniame darbe naudojantys kompiuterį sugebės pasinaudoti visomis programos teikiamomis galimybėmis po lentelėje pateikto programos naudojimo laiko yra 90% tikimybė.</w:t>
      </w:r>
    </w:p>
    <w:p w14:paraId="709944B1" w14:textId="77777777" w:rsidR="00C90649" w:rsidRDefault="00C90649" w:rsidP="00C90649">
      <w:pPr>
        <w:rPr>
          <w:lang w:val="lt-LT"/>
        </w:rPr>
      </w:pPr>
    </w:p>
    <w:p w14:paraId="42ED3C27" w14:textId="77777777" w:rsidR="00C90649" w:rsidRPr="003C5860" w:rsidRDefault="00C90649" w:rsidP="00C90649">
      <w:pPr>
        <w:rPr>
          <w:lang w:val="lt-LT"/>
        </w:rPr>
      </w:pPr>
    </w:p>
    <w:tbl>
      <w:tblPr>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4350"/>
        <w:gridCol w:w="1845"/>
      </w:tblGrid>
      <w:tr w:rsidR="00F60A5C" w:rsidRPr="003C5860" w14:paraId="65B2A8C8" w14:textId="77777777" w:rsidTr="00F60A5C">
        <w:tc>
          <w:tcPr>
            <w:tcW w:w="2085" w:type="dxa"/>
            <w:shd w:val="clear" w:color="auto" w:fill="auto"/>
            <w:tcMar>
              <w:top w:w="100" w:type="dxa"/>
              <w:left w:w="100" w:type="dxa"/>
              <w:bottom w:w="100" w:type="dxa"/>
              <w:right w:w="100" w:type="dxa"/>
            </w:tcMar>
          </w:tcPr>
          <w:p w14:paraId="6EBF9A3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lastRenderedPageBreak/>
              <w:t>Vartotojo tipas</w:t>
            </w:r>
          </w:p>
        </w:tc>
        <w:tc>
          <w:tcPr>
            <w:tcW w:w="4350" w:type="dxa"/>
            <w:shd w:val="clear" w:color="auto" w:fill="auto"/>
            <w:tcMar>
              <w:top w:w="100" w:type="dxa"/>
              <w:left w:w="100" w:type="dxa"/>
              <w:bottom w:w="100" w:type="dxa"/>
              <w:right w:w="100" w:type="dxa"/>
            </w:tcMar>
          </w:tcPr>
          <w:p w14:paraId="478B1301"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Patirtis</w:t>
            </w:r>
          </w:p>
        </w:tc>
        <w:tc>
          <w:tcPr>
            <w:tcW w:w="1845" w:type="dxa"/>
            <w:shd w:val="clear" w:color="auto" w:fill="auto"/>
            <w:tcMar>
              <w:top w:w="100" w:type="dxa"/>
              <w:left w:w="100" w:type="dxa"/>
              <w:bottom w:w="100" w:type="dxa"/>
              <w:right w:w="100" w:type="dxa"/>
            </w:tcMar>
          </w:tcPr>
          <w:p w14:paraId="3D64F909"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Laikas</w:t>
            </w:r>
          </w:p>
        </w:tc>
      </w:tr>
      <w:tr w:rsidR="00F60A5C" w:rsidRPr="003C5860" w14:paraId="75FA63F3" w14:textId="77777777" w:rsidTr="00F60A5C">
        <w:tc>
          <w:tcPr>
            <w:tcW w:w="2085" w:type="dxa"/>
            <w:shd w:val="clear" w:color="auto" w:fill="auto"/>
            <w:tcMar>
              <w:top w:w="100" w:type="dxa"/>
              <w:left w:w="100" w:type="dxa"/>
              <w:bottom w:w="100" w:type="dxa"/>
              <w:right w:w="100" w:type="dxa"/>
            </w:tcMar>
          </w:tcPr>
          <w:p w14:paraId="1201EAAF"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Darbuotojas</w:t>
            </w:r>
          </w:p>
        </w:tc>
        <w:tc>
          <w:tcPr>
            <w:tcW w:w="4350" w:type="dxa"/>
            <w:shd w:val="clear" w:color="auto" w:fill="auto"/>
            <w:tcMar>
              <w:top w:w="100" w:type="dxa"/>
              <w:left w:w="100" w:type="dxa"/>
              <w:bottom w:w="100" w:type="dxa"/>
              <w:right w:w="100" w:type="dxa"/>
            </w:tcMar>
          </w:tcPr>
          <w:p w14:paraId="6E94EFDF"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Dirba savo ar panašiose pareigose ne mažiau 1 metus</w:t>
            </w:r>
          </w:p>
        </w:tc>
        <w:tc>
          <w:tcPr>
            <w:tcW w:w="1845" w:type="dxa"/>
            <w:shd w:val="clear" w:color="auto" w:fill="auto"/>
            <w:tcMar>
              <w:top w:w="100" w:type="dxa"/>
              <w:left w:w="100" w:type="dxa"/>
              <w:bottom w:w="100" w:type="dxa"/>
              <w:right w:w="100" w:type="dxa"/>
            </w:tcMar>
          </w:tcPr>
          <w:p w14:paraId="62C335F8"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4 valandos</w:t>
            </w:r>
          </w:p>
        </w:tc>
      </w:tr>
      <w:tr w:rsidR="00F60A5C" w:rsidRPr="003C5860" w14:paraId="58DF0995" w14:textId="77777777" w:rsidTr="00F60A5C">
        <w:tc>
          <w:tcPr>
            <w:tcW w:w="2085" w:type="dxa"/>
            <w:shd w:val="clear" w:color="auto" w:fill="auto"/>
            <w:tcMar>
              <w:top w:w="100" w:type="dxa"/>
              <w:left w:w="100" w:type="dxa"/>
              <w:bottom w:w="100" w:type="dxa"/>
              <w:right w:w="100" w:type="dxa"/>
            </w:tcMar>
          </w:tcPr>
          <w:p w14:paraId="21D960F5"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Projektų vadovas</w:t>
            </w:r>
          </w:p>
        </w:tc>
        <w:tc>
          <w:tcPr>
            <w:tcW w:w="4350" w:type="dxa"/>
            <w:shd w:val="clear" w:color="auto" w:fill="auto"/>
            <w:tcMar>
              <w:top w:w="100" w:type="dxa"/>
              <w:left w:w="100" w:type="dxa"/>
              <w:bottom w:w="100" w:type="dxa"/>
              <w:right w:w="100" w:type="dxa"/>
            </w:tcMar>
          </w:tcPr>
          <w:p w14:paraId="2B695E43"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Ne mažiau 2 metai darbo su projektais ir/ar komandomis</w:t>
            </w:r>
          </w:p>
        </w:tc>
        <w:tc>
          <w:tcPr>
            <w:tcW w:w="1845" w:type="dxa"/>
            <w:shd w:val="clear" w:color="auto" w:fill="auto"/>
            <w:tcMar>
              <w:top w:w="100" w:type="dxa"/>
              <w:left w:w="100" w:type="dxa"/>
              <w:bottom w:w="100" w:type="dxa"/>
              <w:right w:w="100" w:type="dxa"/>
            </w:tcMar>
          </w:tcPr>
          <w:p w14:paraId="04520038"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8 valandos</w:t>
            </w:r>
          </w:p>
        </w:tc>
      </w:tr>
      <w:tr w:rsidR="00F60A5C" w:rsidRPr="003C5860" w14:paraId="18EF46E8" w14:textId="77777777" w:rsidTr="00F60A5C">
        <w:tc>
          <w:tcPr>
            <w:tcW w:w="2085" w:type="dxa"/>
            <w:shd w:val="clear" w:color="auto" w:fill="auto"/>
            <w:tcMar>
              <w:top w:w="100" w:type="dxa"/>
              <w:left w:w="100" w:type="dxa"/>
              <w:bottom w:w="100" w:type="dxa"/>
              <w:right w:w="100" w:type="dxa"/>
            </w:tcMar>
          </w:tcPr>
          <w:p w14:paraId="7F7F7D87"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Personalo vadovas</w:t>
            </w:r>
          </w:p>
        </w:tc>
        <w:tc>
          <w:tcPr>
            <w:tcW w:w="4350" w:type="dxa"/>
            <w:shd w:val="clear" w:color="auto" w:fill="auto"/>
            <w:tcMar>
              <w:top w:w="100" w:type="dxa"/>
              <w:left w:w="100" w:type="dxa"/>
              <w:bottom w:w="100" w:type="dxa"/>
              <w:right w:w="100" w:type="dxa"/>
            </w:tcMar>
          </w:tcPr>
          <w:p w14:paraId="58FFB388" w14:textId="77777777" w:rsidR="00F60A5C" w:rsidRPr="003C5860" w:rsidRDefault="00F60A5C" w:rsidP="00F60A5C">
            <w:pPr>
              <w:widowControl w:val="0"/>
              <w:pBdr>
                <w:top w:val="nil"/>
                <w:left w:val="nil"/>
                <w:bottom w:val="nil"/>
                <w:right w:val="nil"/>
                <w:between w:val="nil"/>
              </w:pBdr>
              <w:spacing w:before="0"/>
              <w:ind w:left="0"/>
              <w:rPr>
                <w:lang w:val="lt-LT"/>
              </w:rPr>
            </w:pPr>
            <w:r>
              <w:rPr>
                <w:lang w:val="lt-LT"/>
              </w:rPr>
              <w:t>Ne maž</w:t>
            </w:r>
            <w:r w:rsidRPr="003C5860">
              <w:rPr>
                <w:lang w:val="lt-LT"/>
              </w:rPr>
              <w:t>i</w:t>
            </w:r>
            <w:r>
              <w:rPr>
                <w:lang w:val="lt-LT"/>
              </w:rPr>
              <w:t>a</w:t>
            </w:r>
            <w:r w:rsidRPr="003C5860">
              <w:rPr>
                <w:lang w:val="lt-LT"/>
              </w:rPr>
              <w:t xml:space="preserve">u 6 mėnesiai darbu su personalu </w:t>
            </w:r>
          </w:p>
        </w:tc>
        <w:tc>
          <w:tcPr>
            <w:tcW w:w="1845" w:type="dxa"/>
            <w:shd w:val="clear" w:color="auto" w:fill="auto"/>
            <w:tcMar>
              <w:top w:w="100" w:type="dxa"/>
              <w:left w:w="100" w:type="dxa"/>
              <w:bottom w:w="100" w:type="dxa"/>
              <w:right w:w="100" w:type="dxa"/>
            </w:tcMar>
          </w:tcPr>
          <w:p w14:paraId="64973C40" w14:textId="77777777" w:rsidR="00F60A5C" w:rsidRPr="003C5860" w:rsidRDefault="00F60A5C" w:rsidP="00F60A5C">
            <w:pPr>
              <w:widowControl w:val="0"/>
              <w:pBdr>
                <w:top w:val="nil"/>
                <w:left w:val="nil"/>
                <w:bottom w:val="nil"/>
                <w:right w:val="nil"/>
                <w:between w:val="nil"/>
              </w:pBdr>
              <w:spacing w:before="0"/>
              <w:ind w:left="0"/>
              <w:rPr>
                <w:lang w:val="lt-LT"/>
              </w:rPr>
            </w:pPr>
            <w:r w:rsidRPr="003C5860">
              <w:rPr>
                <w:lang w:val="lt-LT"/>
              </w:rPr>
              <w:t>2 valandos</w:t>
            </w:r>
          </w:p>
        </w:tc>
      </w:tr>
    </w:tbl>
    <w:p w14:paraId="2E7FFC16" w14:textId="77777777" w:rsidR="00F60A5C" w:rsidRPr="003C5860" w:rsidRDefault="00F60A5C" w:rsidP="00F60A5C">
      <w:pPr>
        <w:ind w:left="1080"/>
        <w:rPr>
          <w:lang w:val="lt-LT"/>
        </w:rPr>
      </w:pPr>
    </w:p>
    <w:p w14:paraId="7EF6AE9B" w14:textId="77777777" w:rsidR="00F60A5C" w:rsidRPr="003C5860" w:rsidRDefault="00F60A5C" w:rsidP="00DB38AB">
      <w:pPr>
        <w:pStyle w:val="Heading2"/>
        <w:numPr>
          <w:ilvl w:val="1"/>
          <w:numId w:val="2"/>
        </w:numPr>
        <w:spacing w:after="120"/>
        <w:contextualSpacing/>
      </w:pPr>
      <w:bookmarkStart w:id="93" w:name="_Toc529427053"/>
      <w:r w:rsidRPr="003C5860">
        <w:t>Aptarnavimo ir priežiūros reikalavimai:</w:t>
      </w:r>
      <w:bookmarkEnd w:id="93"/>
    </w:p>
    <w:p w14:paraId="58956F9C" w14:textId="77777777" w:rsidR="00F60A5C" w:rsidRPr="009C194D" w:rsidRDefault="00F60A5C" w:rsidP="00DB38AB">
      <w:pPr>
        <w:pStyle w:val="Heading3"/>
        <w:numPr>
          <w:ilvl w:val="2"/>
          <w:numId w:val="2"/>
        </w:numPr>
        <w:spacing w:after="120"/>
        <w:rPr>
          <w:sz w:val="24"/>
          <w:lang w:val="lt-LT"/>
        </w:rPr>
      </w:pPr>
      <w:r w:rsidRPr="009C194D">
        <w:rPr>
          <w:sz w:val="24"/>
          <w:lang w:val="lt-LT"/>
        </w:rPr>
        <w:t>Sistemos tobulinimas ir modernizavimas turi būti atliekami taip, kad senos sistemos duomenų bazės turinys būtų pilnai perkeliamas į naują sistemą.</w:t>
      </w:r>
    </w:p>
    <w:p w14:paraId="77E7A4E3" w14:textId="77777777" w:rsidR="00F60A5C" w:rsidRPr="009C194D" w:rsidRDefault="00F60A5C" w:rsidP="00DB38AB">
      <w:pPr>
        <w:pStyle w:val="Heading3"/>
        <w:numPr>
          <w:ilvl w:val="2"/>
          <w:numId w:val="2"/>
        </w:numPr>
        <w:spacing w:after="120"/>
        <w:rPr>
          <w:sz w:val="24"/>
          <w:lang w:val="lt-LT"/>
        </w:rPr>
      </w:pPr>
      <w:bookmarkStart w:id="94" w:name="_tvdtk3dg51u2" w:colFirst="0" w:colLast="0"/>
      <w:bookmarkEnd w:id="94"/>
      <w:r w:rsidRPr="009C194D">
        <w:rPr>
          <w:sz w:val="24"/>
          <w:lang w:val="lt-LT"/>
        </w:rPr>
        <w:t>Vartotojai turi nejausti nesklandumų, susijusių su sistemos atnaujinimu.</w:t>
      </w:r>
    </w:p>
    <w:p w14:paraId="0CAD83EA" w14:textId="77777777" w:rsidR="00F60A5C" w:rsidRPr="003C5860" w:rsidRDefault="00F60A5C" w:rsidP="00DB38AB">
      <w:pPr>
        <w:pStyle w:val="Heading2"/>
        <w:numPr>
          <w:ilvl w:val="1"/>
          <w:numId w:val="2"/>
        </w:numPr>
        <w:spacing w:after="120"/>
        <w:contextualSpacing/>
      </w:pPr>
      <w:bookmarkStart w:id="95" w:name="_Toc529427054"/>
      <w:r w:rsidRPr="003C5860">
        <w:t>Tiražuojamumo reikalavimai:</w:t>
      </w:r>
      <w:bookmarkEnd w:id="95"/>
    </w:p>
    <w:p w14:paraId="77AA6DC3" w14:textId="77777777" w:rsidR="00F60A5C" w:rsidRPr="009C194D" w:rsidRDefault="00F60A5C" w:rsidP="00DB38AB">
      <w:pPr>
        <w:pStyle w:val="Heading3"/>
        <w:numPr>
          <w:ilvl w:val="2"/>
          <w:numId w:val="2"/>
        </w:numPr>
        <w:spacing w:after="120"/>
        <w:rPr>
          <w:sz w:val="22"/>
          <w:lang w:val="lt-LT"/>
        </w:rPr>
      </w:pPr>
      <w:bookmarkStart w:id="96" w:name="_wsrc05x7njuj" w:colFirst="0" w:colLast="0"/>
      <w:bookmarkEnd w:id="96"/>
      <w:r w:rsidRPr="009C194D">
        <w:rPr>
          <w:sz w:val="22"/>
          <w:lang w:val="lt-LT"/>
        </w:rPr>
        <w:t>Programa</w:t>
      </w:r>
      <w:r w:rsidRPr="009C194D">
        <w:rPr>
          <w:sz w:val="24"/>
          <w:lang w:val="lt-LT"/>
        </w:rPr>
        <w:t xml:space="preserve"> pritaikoma užsakovui pagal jo poreikius, t. y. užsakovas gauna specialiai jam skirtą versiją.</w:t>
      </w:r>
    </w:p>
    <w:p w14:paraId="6041D629" w14:textId="77777777" w:rsidR="00F60A5C" w:rsidRPr="003C5860" w:rsidRDefault="00F60A5C" w:rsidP="00DB38AB">
      <w:pPr>
        <w:pStyle w:val="Heading2"/>
        <w:numPr>
          <w:ilvl w:val="1"/>
          <w:numId w:val="2"/>
        </w:numPr>
        <w:spacing w:after="120"/>
      </w:pPr>
      <w:bookmarkStart w:id="97" w:name="_jhmml8rnxcx6" w:colFirst="0" w:colLast="0"/>
      <w:bookmarkStart w:id="98" w:name="_Toc529427055"/>
      <w:bookmarkEnd w:id="97"/>
      <w:r w:rsidRPr="003C5860">
        <w:t>Apsaugos reikalavimai:</w:t>
      </w:r>
      <w:bookmarkEnd w:id="98"/>
      <w:r w:rsidRPr="003C5860">
        <w:t xml:space="preserve"> </w:t>
      </w:r>
    </w:p>
    <w:p w14:paraId="58C1DAB4" w14:textId="77777777" w:rsidR="00F60A5C" w:rsidRPr="009C194D" w:rsidRDefault="00F60A5C" w:rsidP="00DB38AB">
      <w:pPr>
        <w:pStyle w:val="Heading3"/>
        <w:numPr>
          <w:ilvl w:val="2"/>
          <w:numId w:val="2"/>
        </w:numPr>
        <w:spacing w:after="120"/>
        <w:rPr>
          <w:sz w:val="24"/>
          <w:lang w:val="lt-LT"/>
        </w:rPr>
      </w:pPr>
      <w:bookmarkStart w:id="99" w:name="_nf97m3vibyao" w:colFirst="0" w:colLast="0"/>
      <w:bookmarkEnd w:id="99"/>
      <w:r w:rsidRPr="009C194D">
        <w:rPr>
          <w:sz w:val="24"/>
          <w:lang w:val="lt-LT"/>
        </w:rPr>
        <w:t>Pirmą kartą prisijungus prie sistemos su pradiniais prisijungimo duomenimis, yra prašoma juos pakeisti.</w:t>
      </w:r>
    </w:p>
    <w:p w14:paraId="1FF0163E" w14:textId="77777777" w:rsidR="00F60A5C" w:rsidRPr="009C194D" w:rsidRDefault="00F60A5C" w:rsidP="00DB38AB">
      <w:pPr>
        <w:pStyle w:val="Heading3"/>
        <w:numPr>
          <w:ilvl w:val="2"/>
          <w:numId w:val="2"/>
        </w:numPr>
        <w:spacing w:after="120"/>
        <w:rPr>
          <w:sz w:val="24"/>
          <w:lang w:val="lt-LT"/>
        </w:rPr>
      </w:pPr>
      <w:r w:rsidRPr="009C194D">
        <w:rPr>
          <w:sz w:val="24"/>
          <w:lang w:val="lt-LT"/>
        </w:rPr>
        <w:t>Vartotojo autentifikavimas vykdomas duomenų bazėje.</w:t>
      </w:r>
    </w:p>
    <w:p w14:paraId="5891FCBF" w14:textId="77777777" w:rsidR="00F60A5C" w:rsidRPr="009C194D" w:rsidRDefault="00F60A5C" w:rsidP="00DB38AB">
      <w:pPr>
        <w:pStyle w:val="Heading3"/>
        <w:numPr>
          <w:ilvl w:val="2"/>
          <w:numId w:val="2"/>
        </w:numPr>
        <w:spacing w:after="120"/>
        <w:rPr>
          <w:sz w:val="24"/>
          <w:lang w:val="lt-LT"/>
        </w:rPr>
      </w:pPr>
      <w:bookmarkStart w:id="100" w:name="_2ure52ezrafh" w:colFirst="0" w:colLast="0"/>
      <w:bookmarkEnd w:id="100"/>
      <w:r w:rsidRPr="009C194D">
        <w:rPr>
          <w:sz w:val="24"/>
          <w:lang w:val="lt-LT"/>
        </w:rPr>
        <w:t>Konfidencialūs asmens duomenys turi būti perduodami šifruoti kriptografiškai saugiu algoritmu.</w:t>
      </w:r>
    </w:p>
    <w:p w14:paraId="739A1C60" w14:textId="77777777" w:rsidR="00F60A5C" w:rsidRPr="003C5860" w:rsidRDefault="00F60A5C" w:rsidP="00DB38AB">
      <w:pPr>
        <w:pStyle w:val="Heading2"/>
        <w:numPr>
          <w:ilvl w:val="1"/>
          <w:numId w:val="2"/>
        </w:numPr>
        <w:spacing w:after="120"/>
        <w:contextualSpacing/>
      </w:pPr>
      <w:bookmarkStart w:id="101" w:name="_vt31lhbnbdi4" w:colFirst="0" w:colLast="0"/>
      <w:bookmarkStart w:id="102" w:name="_Toc529427056"/>
      <w:bookmarkEnd w:id="101"/>
      <w:r w:rsidRPr="003C5860">
        <w:t>Juridiniai reikalavimai:</w:t>
      </w:r>
      <w:bookmarkEnd w:id="102"/>
    </w:p>
    <w:p w14:paraId="7A3F8BC7" w14:textId="77777777" w:rsidR="00F60A5C" w:rsidRPr="009C194D" w:rsidRDefault="00F60A5C" w:rsidP="00DB38AB">
      <w:pPr>
        <w:pStyle w:val="Heading3"/>
        <w:numPr>
          <w:ilvl w:val="2"/>
          <w:numId w:val="2"/>
        </w:numPr>
        <w:spacing w:after="120"/>
        <w:rPr>
          <w:sz w:val="24"/>
          <w:lang w:val="lt-LT"/>
        </w:rPr>
      </w:pPr>
      <w:r w:rsidRPr="009C194D">
        <w:rPr>
          <w:sz w:val="24"/>
          <w:lang w:val="lt-LT"/>
        </w:rPr>
        <w:t>Laikomasi visų Europos Sąjungos bei Lietuvos Respublikos duomenų apsaugos įstatymų.</w:t>
      </w:r>
    </w:p>
    <w:p w14:paraId="72E249B3" w14:textId="77777777" w:rsidR="00F60A5C" w:rsidRPr="009C194D" w:rsidRDefault="00F60A5C" w:rsidP="00DB38AB">
      <w:pPr>
        <w:pStyle w:val="Heading3"/>
        <w:numPr>
          <w:ilvl w:val="2"/>
          <w:numId w:val="2"/>
        </w:numPr>
        <w:spacing w:after="120"/>
        <w:rPr>
          <w:sz w:val="24"/>
          <w:lang w:val="lt-LT"/>
        </w:rPr>
      </w:pPr>
      <w:bookmarkStart w:id="103" w:name="_yyubzbupk8fa" w:colFirst="0" w:colLast="0"/>
      <w:bookmarkEnd w:id="103"/>
      <w:r w:rsidRPr="009C194D">
        <w:rPr>
          <w:sz w:val="24"/>
          <w:lang w:val="lt-LT"/>
        </w:rPr>
        <w:t>Programa jokiomis formomis neprieštarauja Europos Sąjungos bei Lietuvos Respublikos teisės aktams.</w:t>
      </w:r>
    </w:p>
    <w:p w14:paraId="6E325455" w14:textId="77777777" w:rsidR="00F60A5C" w:rsidRPr="003C5860" w:rsidRDefault="00F60A5C" w:rsidP="00F60A5C">
      <w:pPr>
        <w:ind w:left="0"/>
        <w:rPr>
          <w:lang w:val="lt-LT"/>
        </w:rPr>
      </w:pPr>
    </w:p>
    <w:p w14:paraId="1BDA27E8" w14:textId="77777777" w:rsidR="00F60A5C" w:rsidRPr="003C5860" w:rsidRDefault="00F60A5C" w:rsidP="009C194D">
      <w:pPr>
        <w:pStyle w:val="Heading1"/>
      </w:pPr>
      <w:bookmarkStart w:id="104" w:name="_lucj0lgevcb" w:colFirst="0" w:colLast="0"/>
      <w:bookmarkStart w:id="105" w:name="_Toc529427057"/>
      <w:bookmarkEnd w:id="104"/>
      <w:r w:rsidRPr="003C5860">
        <w:lastRenderedPageBreak/>
        <w:t>Vartotojo interfeiso reikalavimai</w:t>
      </w:r>
      <w:bookmarkEnd w:id="105"/>
    </w:p>
    <w:p w14:paraId="1B39BFD5" w14:textId="77777777" w:rsidR="00F60A5C" w:rsidRPr="003C5860" w:rsidRDefault="00F60A5C" w:rsidP="009C194D">
      <w:pPr>
        <w:pStyle w:val="Heading2"/>
        <w:numPr>
          <w:ilvl w:val="1"/>
          <w:numId w:val="12"/>
        </w:numPr>
      </w:pPr>
      <w:bookmarkStart w:id="106" w:name="_v6n3bn7ry8zc" w:colFirst="0" w:colLast="0"/>
      <w:bookmarkStart w:id="107" w:name="_Toc529427058"/>
      <w:bookmarkEnd w:id="106"/>
      <w:r w:rsidRPr="003C5860">
        <w:t>Užduotys:</w:t>
      </w:r>
      <w:bookmarkEnd w:id="107"/>
    </w:p>
    <w:p w14:paraId="11810BF9" w14:textId="77777777" w:rsidR="00F60A5C" w:rsidRPr="003C5860" w:rsidRDefault="00F60A5C" w:rsidP="009C194D">
      <w:pPr>
        <w:pStyle w:val="Heading3"/>
        <w:numPr>
          <w:ilvl w:val="2"/>
          <w:numId w:val="12"/>
        </w:numPr>
        <w:rPr>
          <w:lang w:val="lt-LT"/>
        </w:rPr>
      </w:pPr>
      <w:bookmarkStart w:id="108" w:name="_9nqap0vww2zg" w:colFirst="0" w:colLast="0"/>
      <w:bookmarkEnd w:id="108"/>
      <w:r w:rsidRPr="003C5860">
        <w:rPr>
          <w:lang w:val="lt-LT"/>
        </w:rPr>
        <w:t>Autentifikavimo užduotys:</w:t>
      </w:r>
    </w:p>
    <w:p w14:paraId="1EB50EC6" w14:textId="77777777" w:rsidR="00F60A5C" w:rsidRPr="003C5860" w:rsidRDefault="00F60A5C" w:rsidP="009C194D">
      <w:pPr>
        <w:pStyle w:val="Heading4"/>
        <w:numPr>
          <w:ilvl w:val="3"/>
          <w:numId w:val="12"/>
        </w:numPr>
        <w:rPr>
          <w:lang w:val="lt-LT"/>
        </w:rPr>
      </w:pPr>
      <w:r w:rsidRPr="003C5860">
        <w:rPr>
          <w:lang w:val="lt-LT"/>
        </w:rPr>
        <w:t>Prisijungti prie sistemos (privalomi duomenys: vartotojo vardas, slaptažodis)</w:t>
      </w:r>
    </w:p>
    <w:p w14:paraId="23048811" w14:textId="77777777" w:rsidR="00F60A5C" w:rsidRPr="003C5860" w:rsidRDefault="00F60A5C" w:rsidP="009C194D">
      <w:pPr>
        <w:pStyle w:val="Heading4"/>
        <w:numPr>
          <w:ilvl w:val="3"/>
          <w:numId w:val="12"/>
        </w:numPr>
        <w:rPr>
          <w:lang w:val="lt-LT"/>
        </w:rPr>
      </w:pPr>
      <w:bookmarkStart w:id="109" w:name="_xkyon5r4zvla" w:colFirst="0" w:colLast="0"/>
      <w:bookmarkEnd w:id="109"/>
      <w:r w:rsidRPr="003C5860">
        <w:rPr>
          <w:lang w:val="lt-LT"/>
        </w:rPr>
        <w:t>Atsijungti iš sistemos.</w:t>
      </w:r>
    </w:p>
    <w:p w14:paraId="7FE4A83F" w14:textId="77777777" w:rsidR="00F60A5C" w:rsidRPr="003C5860" w:rsidRDefault="00F60A5C" w:rsidP="009C194D">
      <w:pPr>
        <w:pStyle w:val="Heading3"/>
        <w:numPr>
          <w:ilvl w:val="2"/>
          <w:numId w:val="12"/>
        </w:numPr>
        <w:rPr>
          <w:lang w:val="lt-LT"/>
        </w:rPr>
      </w:pPr>
      <w:bookmarkStart w:id="110" w:name="_i51lcsiaa1q8" w:colFirst="0" w:colLast="0"/>
      <w:bookmarkEnd w:id="110"/>
      <w:r w:rsidRPr="003C5860">
        <w:rPr>
          <w:lang w:val="lt-LT"/>
        </w:rPr>
        <w:t>Personalo vadovo užduotys:</w:t>
      </w:r>
    </w:p>
    <w:p w14:paraId="0217824F" w14:textId="77777777" w:rsidR="00F60A5C" w:rsidRPr="003C5860" w:rsidRDefault="00F60A5C" w:rsidP="009C194D">
      <w:pPr>
        <w:pStyle w:val="Heading4"/>
        <w:numPr>
          <w:ilvl w:val="3"/>
          <w:numId w:val="12"/>
        </w:numPr>
        <w:rPr>
          <w:lang w:val="lt-LT"/>
        </w:rPr>
      </w:pPr>
      <w:bookmarkStart w:id="111" w:name="_4p4trpw8e5wn" w:colFirst="0" w:colLast="0"/>
      <w:bookmarkEnd w:id="111"/>
      <w:r w:rsidRPr="003C5860">
        <w:rPr>
          <w:lang w:val="lt-LT"/>
        </w:rPr>
        <w:t>Įdarbinti darbuotoją:</w:t>
      </w:r>
    </w:p>
    <w:p w14:paraId="5AEEC945" w14:textId="77777777" w:rsidR="00F60A5C" w:rsidRPr="003C5860" w:rsidRDefault="00F60A5C" w:rsidP="009C194D">
      <w:pPr>
        <w:pStyle w:val="Heading5"/>
        <w:numPr>
          <w:ilvl w:val="4"/>
          <w:numId w:val="12"/>
        </w:numPr>
        <w:rPr>
          <w:lang w:val="lt-LT"/>
        </w:rPr>
      </w:pPr>
      <w:r w:rsidRPr="003C5860">
        <w:rPr>
          <w:lang w:val="lt-LT"/>
        </w:rPr>
        <w:t>Įvesti vardą,</w:t>
      </w:r>
    </w:p>
    <w:p w14:paraId="15AC3B3B" w14:textId="77777777" w:rsidR="00F60A5C" w:rsidRPr="003C5860" w:rsidRDefault="00F60A5C" w:rsidP="009C194D">
      <w:pPr>
        <w:pStyle w:val="Heading5"/>
        <w:numPr>
          <w:ilvl w:val="4"/>
          <w:numId w:val="12"/>
        </w:numPr>
        <w:rPr>
          <w:lang w:val="lt-LT"/>
        </w:rPr>
      </w:pPr>
      <w:r w:rsidRPr="003C5860">
        <w:rPr>
          <w:lang w:val="lt-LT"/>
        </w:rPr>
        <w:t>Įvesti pavardę,</w:t>
      </w:r>
    </w:p>
    <w:p w14:paraId="0B6904C7" w14:textId="77777777" w:rsidR="00F60A5C" w:rsidRPr="003C5860" w:rsidRDefault="00F60A5C" w:rsidP="009C194D">
      <w:pPr>
        <w:pStyle w:val="Heading5"/>
        <w:numPr>
          <w:ilvl w:val="4"/>
          <w:numId w:val="12"/>
        </w:numPr>
        <w:rPr>
          <w:lang w:val="lt-LT"/>
        </w:rPr>
      </w:pPr>
      <w:r w:rsidRPr="003C5860">
        <w:rPr>
          <w:lang w:val="lt-LT"/>
        </w:rPr>
        <w:t>Įvesti darbo laiką,</w:t>
      </w:r>
    </w:p>
    <w:p w14:paraId="56E8FE90" w14:textId="77777777" w:rsidR="00F60A5C" w:rsidRPr="003C5860" w:rsidRDefault="00F60A5C" w:rsidP="009C194D">
      <w:pPr>
        <w:pStyle w:val="Heading5"/>
        <w:numPr>
          <w:ilvl w:val="4"/>
          <w:numId w:val="12"/>
        </w:numPr>
        <w:rPr>
          <w:lang w:val="lt-LT"/>
        </w:rPr>
      </w:pPr>
      <w:r w:rsidRPr="003C5860">
        <w:rPr>
          <w:lang w:val="lt-LT"/>
        </w:rPr>
        <w:t>Įvesti valandinį atlyginimą,</w:t>
      </w:r>
    </w:p>
    <w:p w14:paraId="437AC3F6" w14:textId="77777777" w:rsidR="00F60A5C" w:rsidRPr="003C5860" w:rsidRDefault="00F60A5C" w:rsidP="009C194D">
      <w:pPr>
        <w:pStyle w:val="Heading5"/>
        <w:numPr>
          <w:ilvl w:val="4"/>
          <w:numId w:val="12"/>
        </w:numPr>
        <w:rPr>
          <w:lang w:val="lt-LT"/>
        </w:rPr>
      </w:pPr>
      <w:r w:rsidRPr="003C5860">
        <w:rPr>
          <w:lang w:val="lt-LT"/>
        </w:rPr>
        <w:t>Parinkti pareigas iš sąrašo,</w:t>
      </w:r>
    </w:p>
    <w:p w14:paraId="57BC928D" w14:textId="77777777" w:rsidR="00F60A5C" w:rsidRPr="003C5860" w:rsidRDefault="00F60A5C" w:rsidP="009C194D">
      <w:pPr>
        <w:pStyle w:val="Heading5"/>
        <w:numPr>
          <w:ilvl w:val="4"/>
          <w:numId w:val="12"/>
        </w:numPr>
        <w:rPr>
          <w:lang w:val="lt-LT"/>
        </w:rPr>
      </w:pPr>
      <w:bookmarkStart w:id="112" w:name="_yuia9iuig5up" w:colFirst="0" w:colLast="0"/>
      <w:bookmarkEnd w:id="112"/>
      <w:r w:rsidRPr="003C5860">
        <w:rPr>
          <w:lang w:val="lt-LT"/>
        </w:rPr>
        <w:t>Galima keisti sugeneruotą elektroninį paštą.</w:t>
      </w:r>
    </w:p>
    <w:p w14:paraId="784F116C" w14:textId="77777777" w:rsidR="00F60A5C" w:rsidRPr="003C5860" w:rsidRDefault="00F60A5C" w:rsidP="009C194D">
      <w:pPr>
        <w:pStyle w:val="Heading4"/>
        <w:numPr>
          <w:ilvl w:val="3"/>
          <w:numId w:val="12"/>
        </w:numPr>
        <w:rPr>
          <w:lang w:val="lt-LT"/>
        </w:rPr>
      </w:pPr>
      <w:bookmarkStart w:id="113" w:name="_8iu1l9ig2ciy" w:colFirst="0" w:colLast="0"/>
      <w:bookmarkEnd w:id="113"/>
      <w:r w:rsidRPr="003C5860">
        <w:rPr>
          <w:lang w:val="lt-LT"/>
        </w:rPr>
        <w:t>Pašalinti darbuotoją.</w:t>
      </w:r>
    </w:p>
    <w:p w14:paraId="0C5C5326" w14:textId="77777777" w:rsidR="00F60A5C" w:rsidRPr="003C5860" w:rsidRDefault="00F60A5C" w:rsidP="009C194D">
      <w:pPr>
        <w:pStyle w:val="Heading4"/>
        <w:numPr>
          <w:ilvl w:val="3"/>
          <w:numId w:val="12"/>
        </w:numPr>
        <w:rPr>
          <w:lang w:val="lt-LT"/>
        </w:rPr>
      </w:pPr>
      <w:bookmarkStart w:id="114" w:name="_siugo3p5vwgn" w:colFirst="0" w:colLast="0"/>
      <w:bookmarkEnd w:id="114"/>
      <w:r w:rsidRPr="003C5860">
        <w:rPr>
          <w:lang w:val="lt-LT"/>
        </w:rPr>
        <w:t>Redaguoti darbuotojo duomenis.</w:t>
      </w:r>
    </w:p>
    <w:p w14:paraId="4CEE9678" w14:textId="77777777" w:rsidR="00F60A5C" w:rsidRPr="003C5860" w:rsidRDefault="00F60A5C" w:rsidP="009C194D">
      <w:pPr>
        <w:pStyle w:val="Heading3"/>
        <w:numPr>
          <w:ilvl w:val="2"/>
          <w:numId w:val="12"/>
        </w:numPr>
        <w:rPr>
          <w:lang w:val="lt-LT"/>
        </w:rPr>
      </w:pPr>
      <w:bookmarkStart w:id="115" w:name="_sejiepptohhr" w:colFirst="0" w:colLast="0"/>
      <w:bookmarkEnd w:id="115"/>
      <w:r w:rsidRPr="003C5860">
        <w:rPr>
          <w:lang w:val="lt-LT"/>
        </w:rPr>
        <w:t>Projektų vadovo užduotys:</w:t>
      </w:r>
    </w:p>
    <w:p w14:paraId="780F663D" w14:textId="77777777" w:rsidR="00F60A5C" w:rsidRPr="003C5860" w:rsidRDefault="00F60A5C" w:rsidP="009C194D">
      <w:pPr>
        <w:pStyle w:val="Heading4"/>
        <w:numPr>
          <w:ilvl w:val="3"/>
          <w:numId w:val="12"/>
        </w:numPr>
        <w:rPr>
          <w:lang w:val="lt-LT"/>
        </w:rPr>
      </w:pPr>
      <w:bookmarkStart w:id="116" w:name="_bbchjm5h7piw" w:colFirst="0" w:colLast="0"/>
      <w:bookmarkEnd w:id="116"/>
      <w:r w:rsidRPr="003C5860">
        <w:rPr>
          <w:lang w:val="lt-LT"/>
        </w:rPr>
        <w:t>Sukurti komandą:</w:t>
      </w:r>
    </w:p>
    <w:p w14:paraId="01D21A8A" w14:textId="77777777" w:rsidR="00F60A5C" w:rsidRPr="003C5860" w:rsidRDefault="00F60A5C" w:rsidP="009C194D">
      <w:pPr>
        <w:pStyle w:val="Heading5"/>
        <w:numPr>
          <w:ilvl w:val="4"/>
          <w:numId w:val="12"/>
        </w:numPr>
        <w:rPr>
          <w:lang w:val="lt-LT"/>
        </w:rPr>
      </w:pPr>
      <w:r w:rsidRPr="003C5860">
        <w:rPr>
          <w:lang w:val="lt-LT"/>
        </w:rPr>
        <w:t>Įvesti komandos pavadinimą,</w:t>
      </w:r>
    </w:p>
    <w:p w14:paraId="7450D4A8" w14:textId="77777777" w:rsidR="00F60A5C" w:rsidRPr="003C5860" w:rsidRDefault="00F60A5C" w:rsidP="009C194D">
      <w:pPr>
        <w:pStyle w:val="Heading5"/>
        <w:numPr>
          <w:ilvl w:val="4"/>
          <w:numId w:val="12"/>
        </w:numPr>
        <w:rPr>
          <w:lang w:val="lt-LT"/>
        </w:rPr>
      </w:pPr>
      <w:r w:rsidRPr="003C5860">
        <w:rPr>
          <w:lang w:val="lt-LT"/>
        </w:rPr>
        <w:t>Įvesti komandos darbuotojų kiekį,</w:t>
      </w:r>
    </w:p>
    <w:p w14:paraId="5BFB1789" w14:textId="77777777" w:rsidR="00F60A5C" w:rsidRPr="003C5860" w:rsidRDefault="00F60A5C" w:rsidP="009C194D">
      <w:pPr>
        <w:pStyle w:val="Heading5"/>
        <w:numPr>
          <w:ilvl w:val="4"/>
          <w:numId w:val="12"/>
        </w:numPr>
        <w:rPr>
          <w:lang w:val="lt-LT"/>
        </w:rPr>
      </w:pPr>
      <w:bookmarkStart w:id="117" w:name="_nobhosochec4" w:colFirst="0" w:colLast="0"/>
      <w:bookmarkEnd w:id="117"/>
      <w:r w:rsidRPr="003C5860">
        <w:rPr>
          <w:lang w:val="lt-LT"/>
        </w:rPr>
        <w:t>Pridėti įvestą kiekį darbuotojų.</w:t>
      </w:r>
    </w:p>
    <w:p w14:paraId="4AC2BFE8" w14:textId="77777777" w:rsidR="00F60A5C" w:rsidRPr="003C5860" w:rsidRDefault="00F60A5C" w:rsidP="009C194D">
      <w:pPr>
        <w:pStyle w:val="Heading4"/>
        <w:numPr>
          <w:ilvl w:val="3"/>
          <w:numId w:val="12"/>
        </w:numPr>
        <w:rPr>
          <w:lang w:val="lt-LT"/>
        </w:rPr>
      </w:pPr>
      <w:bookmarkStart w:id="118" w:name="_sy35l8th7mvw" w:colFirst="0" w:colLast="0"/>
      <w:bookmarkEnd w:id="118"/>
      <w:r w:rsidRPr="003C5860">
        <w:rPr>
          <w:lang w:val="lt-LT"/>
        </w:rPr>
        <w:t>Pašalinti komandą.</w:t>
      </w:r>
    </w:p>
    <w:p w14:paraId="2C48F8A8" w14:textId="77777777" w:rsidR="00F60A5C" w:rsidRPr="003C5860" w:rsidRDefault="00F60A5C" w:rsidP="009C194D">
      <w:pPr>
        <w:pStyle w:val="Heading4"/>
        <w:numPr>
          <w:ilvl w:val="3"/>
          <w:numId w:val="12"/>
        </w:numPr>
        <w:rPr>
          <w:lang w:val="lt-LT"/>
        </w:rPr>
      </w:pPr>
      <w:bookmarkStart w:id="119" w:name="_c72mtkwgejvg" w:colFirst="0" w:colLast="0"/>
      <w:bookmarkEnd w:id="119"/>
      <w:r w:rsidRPr="003C5860">
        <w:rPr>
          <w:lang w:val="lt-LT"/>
        </w:rPr>
        <w:t>Priskirti darbuotoją komandai.</w:t>
      </w:r>
    </w:p>
    <w:p w14:paraId="0678028D" w14:textId="77777777" w:rsidR="00F60A5C" w:rsidRPr="003C5860" w:rsidRDefault="00F60A5C" w:rsidP="009C194D">
      <w:pPr>
        <w:pStyle w:val="Heading4"/>
        <w:numPr>
          <w:ilvl w:val="3"/>
          <w:numId w:val="12"/>
        </w:numPr>
        <w:rPr>
          <w:lang w:val="lt-LT"/>
        </w:rPr>
      </w:pPr>
      <w:r w:rsidRPr="003C5860">
        <w:rPr>
          <w:lang w:val="lt-LT"/>
        </w:rPr>
        <w:t>Redaguoti komandos duomenis.</w:t>
      </w:r>
    </w:p>
    <w:p w14:paraId="45069392" w14:textId="77777777" w:rsidR="00F60A5C" w:rsidRPr="003C5860" w:rsidRDefault="00F60A5C" w:rsidP="009C194D">
      <w:pPr>
        <w:pStyle w:val="Heading4"/>
        <w:numPr>
          <w:ilvl w:val="3"/>
          <w:numId w:val="12"/>
        </w:numPr>
        <w:rPr>
          <w:lang w:val="lt-LT"/>
        </w:rPr>
      </w:pPr>
      <w:r w:rsidRPr="003C5860">
        <w:rPr>
          <w:lang w:val="lt-LT"/>
        </w:rPr>
        <w:t>Pašalinti komandos narį.</w:t>
      </w:r>
    </w:p>
    <w:p w14:paraId="2858124B" w14:textId="77777777" w:rsidR="00F60A5C" w:rsidRPr="003C5860" w:rsidRDefault="00F60A5C" w:rsidP="009C194D">
      <w:pPr>
        <w:pStyle w:val="Heading4"/>
        <w:numPr>
          <w:ilvl w:val="3"/>
          <w:numId w:val="12"/>
        </w:numPr>
        <w:rPr>
          <w:lang w:val="lt-LT"/>
        </w:rPr>
      </w:pPr>
      <w:bookmarkStart w:id="120" w:name="_w6zpsk8omwqr" w:colFirst="0" w:colLast="0"/>
      <w:bookmarkEnd w:id="120"/>
      <w:r w:rsidRPr="003C5860">
        <w:rPr>
          <w:lang w:val="lt-LT"/>
        </w:rPr>
        <w:lastRenderedPageBreak/>
        <w:t>Sukurti projektą:</w:t>
      </w:r>
    </w:p>
    <w:p w14:paraId="55C2A14F" w14:textId="77777777" w:rsidR="00F60A5C" w:rsidRPr="003C5860" w:rsidRDefault="00F60A5C" w:rsidP="009C194D">
      <w:pPr>
        <w:pStyle w:val="Heading5"/>
        <w:numPr>
          <w:ilvl w:val="4"/>
          <w:numId w:val="12"/>
        </w:numPr>
        <w:rPr>
          <w:lang w:val="lt-LT"/>
        </w:rPr>
      </w:pPr>
      <w:r w:rsidRPr="003C5860">
        <w:rPr>
          <w:lang w:val="lt-LT"/>
        </w:rPr>
        <w:t>Įvesti projekto pavadinimą,</w:t>
      </w:r>
    </w:p>
    <w:p w14:paraId="26B33A47" w14:textId="77777777" w:rsidR="00F60A5C" w:rsidRPr="003C5860" w:rsidRDefault="00F60A5C" w:rsidP="009C194D">
      <w:pPr>
        <w:pStyle w:val="Heading5"/>
        <w:numPr>
          <w:ilvl w:val="4"/>
          <w:numId w:val="12"/>
        </w:numPr>
        <w:rPr>
          <w:lang w:val="lt-LT"/>
        </w:rPr>
      </w:pPr>
      <w:r w:rsidRPr="003C5860">
        <w:rPr>
          <w:lang w:val="lt-LT"/>
        </w:rPr>
        <w:t>Įvesti planuojamą pabaigos datą,</w:t>
      </w:r>
    </w:p>
    <w:p w14:paraId="44CF82D2" w14:textId="77777777" w:rsidR="00F60A5C" w:rsidRPr="003C5860" w:rsidRDefault="00F60A5C" w:rsidP="009C194D">
      <w:pPr>
        <w:pStyle w:val="Heading5"/>
        <w:numPr>
          <w:ilvl w:val="4"/>
          <w:numId w:val="12"/>
        </w:numPr>
        <w:rPr>
          <w:lang w:val="lt-LT"/>
        </w:rPr>
      </w:pPr>
      <w:bookmarkStart w:id="121" w:name="_spfcftocwr4" w:colFirst="0" w:colLast="0"/>
      <w:bookmarkEnd w:id="121"/>
      <w:r w:rsidRPr="003C5860">
        <w:rPr>
          <w:lang w:val="lt-LT"/>
        </w:rPr>
        <w:t>Priskirti vieną ar kelias komandas.</w:t>
      </w:r>
    </w:p>
    <w:p w14:paraId="67DA81A3" w14:textId="77777777" w:rsidR="00F60A5C" w:rsidRPr="003C5860" w:rsidRDefault="00F60A5C" w:rsidP="009C194D">
      <w:pPr>
        <w:pStyle w:val="Heading4"/>
        <w:numPr>
          <w:ilvl w:val="3"/>
          <w:numId w:val="12"/>
        </w:numPr>
        <w:rPr>
          <w:lang w:val="lt-LT"/>
        </w:rPr>
      </w:pPr>
      <w:r w:rsidRPr="003C5860">
        <w:rPr>
          <w:lang w:val="lt-LT"/>
        </w:rPr>
        <w:t>Pašalinti projektą.</w:t>
      </w:r>
    </w:p>
    <w:p w14:paraId="44AC31C4" w14:textId="77777777" w:rsidR="00F60A5C" w:rsidRPr="003C5860" w:rsidRDefault="00F60A5C" w:rsidP="009C194D">
      <w:pPr>
        <w:pStyle w:val="Heading4"/>
        <w:numPr>
          <w:ilvl w:val="3"/>
          <w:numId w:val="12"/>
        </w:numPr>
        <w:rPr>
          <w:lang w:val="lt-LT"/>
        </w:rPr>
      </w:pPr>
      <w:bookmarkStart w:id="122" w:name="_w41gou9w3zp" w:colFirst="0" w:colLast="0"/>
      <w:bookmarkEnd w:id="122"/>
      <w:r w:rsidRPr="003C5860">
        <w:rPr>
          <w:lang w:val="lt-LT"/>
        </w:rPr>
        <w:t>Redaguoti projektą.</w:t>
      </w:r>
    </w:p>
    <w:p w14:paraId="1CFE0718" w14:textId="77777777" w:rsidR="00F60A5C" w:rsidRPr="003C5860" w:rsidRDefault="00F60A5C" w:rsidP="009C194D">
      <w:pPr>
        <w:pStyle w:val="Heading4"/>
        <w:numPr>
          <w:ilvl w:val="3"/>
          <w:numId w:val="12"/>
        </w:numPr>
        <w:rPr>
          <w:lang w:val="lt-LT"/>
        </w:rPr>
      </w:pPr>
      <w:bookmarkStart w:id="123" w:name="_i9siwop01h3q" w:colFirst="0" w:colLast="0"/>
      <w:bookmarkEnd w:id="123"/>
      <w:r w:rsidRPr="003C5860">
        <w:rPr>
          <w:lang w:val="lt-LT"/>
        </w:rPr>
        <w:t>Patvirtinti projektų progresą.</w:t>
      </w:r>
    </w:p>
    <w:p w14:paraId="5862E3DB" w14:textId="77777777" w:rsidR="00F60A5C" w:rsidRPr="003C5860" w:rsidRDefault="00F60A5C" w:rsidP="009C194D">
      <w:pPr>
        <w:pStyle w:val="Heading4"/>
        <w:numPr>
          <w:ilvl w:val="3"/>
          <w:numId w:val="12"/>
        </w:numPr>
        <w:rPr>
          <w:lang w:val="lt-LT"/>
        </w:rPr>
      </w:pPr>
      <w:bookmarkStart w:id="124" w:name="_ns9ep8gzzzuz" w:colFirst="0" w:colLast="0"/>
      <w:bookmarkEnd w:id="124"/>
      <w:r w:rsidRPr="003C5860">
        <w:rPr>
          <w:lang w:val="lt-LT"/>
        </w:rPr>
        <w:t>Sukurti dienotvarkę.</w:t>
      </w:r>
    </w:p>
    <w:p w14:paraId="64CC34FA" w14:textId="77777777" w:rsidR="00F60A5C" w:rsidRPr="003C5860" w:rsidRDefault="00F60A5C" w:rsidP="009C194D">
      <w:pPr>
        <w:pStyle w:val="Heading4"/>
        <w:numPr>
          <w:ilvl w:val="3"/>
          <w:numId w:val="12"/>
        </w:numPr>
        <w:rPr>
          <w:lang w:val="lt-LT"/>
        </w:rPr>
      </w:pPr>
      <w:bookmarkStart w:id="125" w:name="_3vjzmffvxver" w:colFirst="0" w:colLast="0"/>
      <w:bookmarkEnd w:id="125"/>
      <w:r w:rsidRPr="003C5860">
        <w:rPr>
          <w:lang w:val="lt-LT"/>
        </w:rPr>
        <w:t>Keisti dienotvarkę.</w:t>
      </w:r>
    </w:p>
    <w:p w14:paraId="091954A8" w14:textId="77777777" w:rsidR="00F60A5C" w:rsidRPr="003C5860" w:rsidRDefault="00F60A5C" w:rsidP="009C194D">
      <w:pPr>
        <w:pStyle w:val="Heading4"/>
        <w:numPr>
          <w:ilvl w:val="3"/>
          <w:numId w:val="12"/>
        </w:numPr>
        <w:rPr>
          <w:lang w:val="lt-LT"/>
        </w:rPr>
      </w:pPr>
      <w:bookmarkStart w:id="126" w:name="_gmz3you07pz1" w:colFirst="0" w:colLast="0"/>
      <w:bookmarkEnd w:id="126"/>
      <w:r w:rsidRPr="003C5860">
        <w:rPr>
          <w:lang w:val="lt-LT"/>
        </w:rPr>
        <w:t>Patvirtinti arba atmesti dienotvarkės keitimo užklausas.</w:t>
      </w:r>
    </w:p>
    <w:p w14:paraId="2BD171D9" w14:textId="77777777" w:rsidR="00F60A5C" w:rsidRPr="003C5860" w:rsidRDefault="00F60A5C" w:rsidP="009C194D">
      <w:pPr>
        <w:pStyle w:val="Heading3"/>
        <w:numPr>
          <w:ilvl w:val="2"/>
          <w:numId w:val="12"/>
        </w:numPr>
        <w:rPr>
          <w:lang w:val="lt-LT"/>
        </w:rPr>
      </w:pPr>
      <w:bookmarkStart w:id="127" w:name="_qp89qb5d9t5w" w:colFirst="0" w:colLast="0"/>
      <w:bookmarkEnd w:id="127"/>
      <w:r w:rsidRPr="003C5860">
        <w:rPr>
          <w:lang w:val="lt-LT"/>
        </w:rPr>
        <w:t>Darbuotojo užduotys:</w:t>
      </w:r>
    </w:p>
    <w:p w14:paraId="1D0949E1" w14:textId="77777777" w:rsidR="00F60A5C" w:rsidRPr="003C5860" w:rsidRDefault="00F60A5C" w:rsidP="009C194D">
      <w:pPr>
        <w:pStyle w:val="Heading4"/>
        <w:numPr>
          <w:ilvl w:val="3"/>
          <w:numId w:val="12"/>
        </w:numPr>
        <w:rPr>
          <w:lang w:val="lt-LT"/>
        </w:rPr>
      </w:pPr>
      <w:bookmarkStart w:id="128" w:name="_p27lb0qr404o" w:colFirst="0" w:colLast="0"/>
      <w:bookmarkEnd w:id="128"/>
      <w:r w:rsidRPr="003C5860">
        <w:rPr>
          <w:lang w:val="lt-LT"/>
        </w:rPr>
        <w:t>Keisti savo darbotvarkę.</w:t>
      </w:r>
    </w:p>
    <w:p w14:paraId="0864117C" w14:textId="77777777" w:rsidR="00F60A5C" w:rsidRPr="003C5860" w:rsidRDefault="00F60A5C" w:rsidP="009C194D">
      <w:pPr>
        <w:pStyle w:val="Heading4"/>
        <w:numPr>
          <w:ilvl w:val="3"/>
          <w:numId w:val="12"/>
        </w:numPr>
        <w:rPr>
          <w:lang w:val="lt-LT"/>
        </w:rPr>
      </w:pPr>
      <w:bookmarkStart w:id="129" w:name="_y1ur9b3wwl25" w:colFirst="0" w:colLast="0"/>
      <w:bookmarkEnd w:id="129"/>
      <w:r w:rsidRPr="003C5860">
        <w:rPr>
          <w:lang w:val="lt-LT"/>
        </w:rPr>
        <w:t>Prašyti patvirtinti darbotvarkės pakeitimus.</w:t>
      </w:r>
    </w:p>
    <w:p w14:paraId="01FF863C" w14:textId="77777777" w:rsidR="00F60A5C" w:rsidRPr="003C5860" w:rsidRDefault="00F60A5C" w:rsidP="009C194D">
      <w:pPr>
        <w:pStyle w:val="Heading4"/>
        <w:numPr>
          <w:ilvl w:val="3"/>
          <w:numId w:val="12"/>
        </w:numPr>
        <w:rPr>
          <w:lang w:val="lt-LT"/>
        </w:rPr>
      </w:pPr>
      <w:bookmarkStart w:id="130" w:name="_4cwh5obs6ecy" w:colFirst="0" w:colLast="0"/>
      <w:bookmarkEnd w:id="130"/>
      <w:r w:rsidRPr="003C5860">
        <w:rPr>
          <w:lang w:val="lt-LT"/>
        </w:rPr>
        <w:t>Žymėti atliktas užduotis.</w:t>
      </w:r>
    </w:p>
    <w:p w14:paraId="42CD6A83" w14:textId="77777777" w:rsidR="00F60A5C" w:rsidRPr="003C5860" w:rsidRDefault="00F60A5C" w:rsidP="009C194D">
      <w:pPr>
        <w:pStyle w:val="Heading3"/>
        <w:numPr>
          <w:ilvl w:val="2"/>
          <w:numId w:val="12"/>
        </w:numPr>
        <w:rPr>
          <w:lang w:val="lt-LT"/>
        </w:rPr>
      </w:pPr>
      <w:bookmarkStart w:id="131" w:name="_upw7845fmg5z" w:colFirst="0" w:colLast="0"/>
      <w:bookmarkEnd w:id="131"/>
      <w:r w:rsidRPr="003C5860">
        <w:rPr>
          <w:lang w:val="lt-LT"/>
        </w:rPr>
        <w:t>Pagalbinės užduotys:</w:t>
      </w:r>
    </w:p>
    <w:p w14:paraId="5D7BFEB4" w14:textId="77777777" w:rsidR="00F60A5C" w:rsidRPr="003C5860" w:rsidRDefault="00F60A5C" w:rsidP="009C194D">
      <w:pPr>
        <w:pStyle w:val="Heading4"/>
        <w:numPr>
          <w:ilvl w:val="3"/>
          <w:numId w:val="12"/>
        </w:numPr>
        <w:rPr>
          <w:lang w:val="lt-LT"/>
        </w:rPr>
      </w:pPr>
      <w:r w:rsidRPr="003C5860">
        <w:rPr>
          <w:lang w:val="lt-LT"/>
        </w:rPr>
        <w:t>Peržiūrėti įvykius.</w:t>
      </w:r>
    </w:p>
    <w:p w14:paraId="78E72B6F" w14:textId="77777777" w:rsidR="00F60A5C" w:rsidRPr="003C5860" w:rsidRDefault="00F60A5C" w:rsidP="009C194D">
      <w:pPr>
        <w:pStyle w:val="Heading4"/>
        <w:numPr>
          <w:ilvl w:val="3"/>
          <w:numId w:val="12"/>
        </w:numPr>
        <w:rPr>
          <w:lang w:val="lt-LT"/>
        </w:rPr>
      </w:pPr>
      <w:bookmarkStart w:id="132" w:name="_q4fogf4v0k5x" w:colFirst="0" w:colLast="0"/>
      <w:bookmarkEnd w:id="132"/>
      <w:r w:rsidRPr="003C5860">
        <w:rPr>
          <w:lang w:val="lt-LT"/>
        </w:rPr>
        <w:t>Peržiūrėti savo komandas.</w:t>
      </w:r>
    </w:p>
    <w:p w14:paraId="577A3EAE" w14:textId="77777777" w:rsidR="00F60A5C" w:rsidRPr="003C5860" w:rsidRDefault="00F60A5C" w:rsidP="009C194D">
      <w:pPr>
        <w:pStyle w:val="Heading4"/>
        <w:numPr>
          <w:ilvl w:val="3"/>
          <w:numId w:val="12"/>
        </w:numPr>
        <w:rPr>
          <w:lang w:val="lt-LT"/>
        </w:rPr>
      </w:pPr>
      <w:bookmarkStart w:id="133" w:name="_izmriqldqicy" w:colFirst="0" w:colLast="0"/>
      <w:bookmarkEnd w:id="133"/>
      <w:r w:rsidRPr="003C5860">
        <w:rPr>
          <w:lang w:val="lt-LT"/>
        </w:rPr>
        <w:t>Peržiūrėti darbuotojų sąrašą.</w:t>
      </w:r>
    </w:p>
    <w:p w14:paraId="07C36EB5" w14:textId="77777777" w:rsidR="00F60A5C" w:rsidRPr="003C5860" w:rsidRDefault="00F60A5C" w:rsidP="009C194D">
      <w:pPr>
        <w:pStyle w:val="Heading4"/>
        <w:numPr>
          <w:ilvl w:val="3"/>
          <w:numId w:val="12"/>
        </w:numPr>
        <w:rPr>
          <w:lang w:val="lt-LT"/>
        </w:rPr>
      </w:pPr>
      <w:bookmarkStart w:id="134" w:name="_ves409t9tw87" w:colFirst="0" w:colLast="0"/>
      <w:bookmarkEnd w:id="134"/>
      <w:r w:rsidRPr="003C5860">
        <w:rPr>
          <w:lang w:val="lt-LT"/>
        </w:rPr>
        <w:t>Peržiūrėti darbotvarkę.</w:t>
      </w:r>
    </w:p>
    <w:p w14:paraId="6F7AD2E5" w14:textId="77777777" w:rsidR="00F60A5C" w:rsidRPr="003C5860" w:rsidRDefault="00F60A5C" w:rsidP="009C194D">
      <w:pPr>
        <w:pStyle w:val="Heading4"/>
        <w:numPr>
          <w:ilvl w:val="3"/>
          <w:numId w:val="12"/>
        </w:numPr>
        <w:rPr>
          <w:lang w:val="lt-LT"/>
        </w:rPr>
      </w:pPr>
      <w:bookmarkStart w:id="135" w:name="_x32rngpk1c8y" w:colFirst="0" w:colLast="0"/>
      <w:bookmarkEnd w:id="135"/>
      <w:r w:rsidRPr="003C5860">
        <w:rPr>
          <w:lang w:val="lt-LT"/>
        </w:rPr>
        <w:t>Peržiūrėti komandų sąrašą.</w:t>
      </w:r>
    </w:p>
    <w:p w14:paraId="55F97D6C" w14:textId="77777777" w:rsidR="00F60A5C" w:rsidRPr="003C5860" w:rsidRDefault="00F60A5C" w:rsidP="009C194D">
      <w:pPr>
        <w:pStyle w:val="Heading4"/>
        <w:numPr>
          <w:ilvl w:val="3"/>
          <w:numId w:val="12"/>
        </w:numPr>
        <w:rPr>
          <w:lang w:val="lt-LT"/>
        </w:rPr>
      </w:pPr>
      <w:bookmarkStart w:id="136" w:name="_ypazsbtex2sd" w:colFirst="0" w:colLast="0"/>
      <w:bookmarkEnd w:id="136"/>
      <w:r w:rsidRPr="003C5860">
        <w:rPr>
          <w:lang w:val="lt-LT"/>
        </w:rPr>
        <w:t>Peržiūrėti projekto progresą.</w:t>
      </w:r>
    </w:p>
    <w:p w14:paraId="5F4D772B" w14:textId="77777777" w:rsidR="00F60A5C" w:rsidRPr="003C5860" w:rsidRDefault="00F60A5C" w:rsidP="009C194D">
      <w:pPr>
        <w:pStyle w:val="Heading4"/>
        <w:numPr>
          <w:ilvl w:val="3"/>
          <w:numId w:val="12"/>
        </w:numPr>
        <w:rPr>
          <w:lang w:val="lt-LT"/>
        </w:rPr>
      </w:pPr>
      <w:bookmarkStart w:id="137" w:name="_o2fo2lvw7zly" w:colFirst="0" w:colLast="0"/>
      <w:bookmarkEnd w:id="137"/>
      <w:r w:rsidRPr="003C5860">
        <w:rPr>
          <w:lang w:val="lt-LT"/>
        </w:rPr>
        <w:t>Keisti kalendoriaus įvykių atvaizdavimo nustatymus.</w:t>
      </w:r>
    </w:p>
    <w:p w14:paraId="39E18BC8" w14:textId="77777777" w:rsidR="00F60A5C" w:rsidRPr="003C5860" w:rsidRDefault="00F60A5C" w:rsidP="009C194D">
      <w:pPr>
        <w:pStyle w:val="Heading4"/>
        <w:numPr>
          <w:ilvl w:val="3"/>
          <w:numId w:val="12"/>
        </w:numPr>
        <w:rPr>
          <w:lang w:val="lt-LT"/>
        </w:rPr>
      </w:pPr>
      <w:bookmarkStart w:id="138" w:name="_9euj8yvoupxp" w:colFirst="0" w:colLast="0"/>
      <w:bookmarkEnd w:id="138"/>
      <w:r w:rsidRPr="003C5860">
        <w:rPr>
          <w:lang w:val="lt-LT"/>
        </w:rPr>
        <w:t>Filtruoti lentelių turinį pagal pasirinktą kriterijų.</w:t>
      </w:r>
    </w:p>
    <w:p w14:paraId="1CBC455C" w14:textId="77777777" w:rsidR="00F60A5C" w:rsidRPr="003C5860" w:rsidRDefault="00F60A5C" w:rsidP="009C194D">
      <w:pPr>
        <w:pStyle w:val="Heading4"/>
        <w:numPr>
          <w:ilvl w:val="3"/>
          <w:numId w:val="12"/>
        </w:numPr>
        <w:rPr>
          <w:lang w:val="lt-LT"/>
        </w:rPr>
      </w:pPr>
      <w:bookmarkStart w:id="139" w:name="_3i3pdgfcf3c8" w:colFirst="0" w:colLast="0"/>
      <w:bookmarkEnd w:id="139"/>
      <w:r w:rsidRPr="003C5860">
        <w:rPr>
          <w:lang w:val="lt-LT"/>
        </w:rPr>
        <w:t>Kurti Įvykį.</w:t>
      </w:r>
    </w:p>
    <w:p w14:paraId="7DBD9BC2" w14:textId="77777777" w:rsidR="00F60A5C" w:rsidRPr="003C5860" w:rsidRDefault="00F60A5C" w:rsidP="009C194D">
      <w:pPr>
        <w:pStyle w:val="Heading4"/>
        <w:numPr>
          <w:ilvl w:val="3"/>
          <w:numId w:val="12"/>
        </w:numPr>
        <w:rPr>
          <w:lang w:val="lt-LT"/>
        </w:rPr>
      </w:pPr>
      <w:bookmarkStart w:id="140" w:name="_z7hskduwsw9q" w:colFirst="0" w:colLast="0"/>
      <w:bookmarkEnd w:id="140"/>
      <w:r w:rsidRPr="003C5860">
        <w:rPr>
          <w:lang w:val="lt-LT"/>
        </w:rPr>
        <w:lastRenderedPageBreak/>
        <w:t>Redaguoti įvykį.</w:t>
      </w:r>
    </w:p>
    <w:p w14:paraId="6E0D4A4C" w14:textId="77777777" w:rsidR="00F60A5C" w:rsidRPr="003C5860" w:rsidRDefault="00F60A5C" w:rsidP="009C194D">
      <w:pPr>
        <w:pStyle w:val="Heading4"/>
        <w:numPr>
          <w:ilvl w:val="3"/>
          <w:numId w:val="12"/>
        </w:numPr>
        <w:rPr>
          <w:lang w:val="lt-LT"/>
        </w:rPr>
      </w:pPr>
      <w:bookmarkStart w:id="141" w:name="_1o4qkcvxsw51" w:colFirst="0" w:colLast="0"/>
      <w:bookmarkEnd w:id="141"/>
      <w:r w:rsidRPr="003C5860">
        <w:rPr>
          <w:lang w:val="lt-LT"/>
        </w:rPr>
        <w:t>Šalinti Įvykį.</w:t>
      </w:r>
    </w:p>
    <w:p w14:paraId="0EE84A50" w14:textId="77777777" w:rsidR="00F60A5C" w:rsidRPr="003C5860" w:rsidRDefault="00F60A5C" w:rsidP="00DB38AB">
      <w:pPr>
        <w:pStyle w:val="Heading2"/>
        <w:numPr>
          <w:ilvl w:val="1"/>
          <w:numId w:val="12"/>
        </w:numPr>
        <w:spacing w:before="360" w:after="240"/>
        <w:ind w:left="357" w:hanging="357"/>
      </w:pPr>
      <w:bookmarkStart w:id="142" w:name="_4d34og8" w:colFirst="0" w:colLast="0"/>
      <w:bookmarkStart w:id="143" w:name="_Toc529427059"/>
      <w:bookmarkEnd w:id="142"/>
      <w:r w:rsidRPr="003C5860">
        <w:t>Interfeiso darnos ir standartizavimo reikalavimai</w:t>
      </w:r>
      <w:bookmarkEnd w:id="143"/>
    </w:p>
    <w:p w14:paraId="0077868E" w14:textId="77777777" w:rsidR="00F60A5C" w:rsidRPr="009C194D" w:rsidRDefault="00F60A5C" w:rsidP="009C194D">
      <w:pPr>
        <w:pStyle w:val="Heading3"/>
        <w:numPr>
          <w:ilvl w:val="2"/>
          <w:numId w:val="12"/>
        </w:numPr>
        <w:rPr>
          <w:sz w:val="24"/>
          <w:lang w:val="lt-LT"/>
        </w:rPr>
      </w:pPr>
      <w:r w:rsidRPr="009C194D">
        <w:rPr>
          <w:sz w:val="24"/>
          <w:lang w:val="lt-LT"/>
        </w:rPr>
        <w:t>Visi meniu išdėstyti viršuje.</w:t>
      </w:r>
    </w:p>
    <w:p w14:paraId="04719E80" w14:textId="77777777" w:rsidR="00F60A5C" w:rsidRPr="003C5860" w:rsidRDefault="00F60A5C" w:rsidP="009C194D">
      <w:pPr>
        <w:pStyle w:val="Heading3"/>
        <w:numPr>
          <w:ilvl w:val="2"/>
          <w:numId w:val="12"/>
        </w:numPr>
        <w:rPr>
          <w:lang w:val="lt-LT"/>
        </w:rPr>
      </w:pPr>
      <w:bookmarkStart w:id="144" w:name="_qg2uujliivq7" w:colFirst="0" w:colLast="0"/>
      <w:bookmarkEnd w:id="144"/>
      <w:r w:rsidRPr="003C5860">
        <w:rPr>
          <w:lang w:val="lt-LT"/>
        </w:rPr>
        <w:t>Naudojamos spalvos:</w:t>
      </w:r>
    </w:p>
    <w:p w14:paraId="15DA4EB9" w14:textId="77777777" w:rsidR="00F60A5C" w:rsidRPr="003C5860" w:rsidRDefault="00F60A5C" w:rsidP="009C194D">
      <w:pPr>
        <w:pStyle w:val="Heading4"/>
        <w:numPr>
          <w:ilvl w:val="3"/>
          <w:numId w:val="12"/>
        </w:numPr>
        <w:rPr>
          <w:lang w:val="lt-LT"/>
        </w:rPr>
      </w:pPr>
      <w:r w:rsidRPr="003C5860">
        <w:rPr>
          <w:lang w:val="lt-LT"/>
        </w:rPr>
        <w:t>Pagrindinė spalva - pilka.</w:t>
      </w:r>
    </w:p>
    <w:p w14:paraId="730AD359" w14:textId="77777777" w:rsidR="00F60A5C" w:rsidRPr="003C5860" w:rsidRDefault="00F60A5C" w:rsidP="009C194D">
      <w:pPr>
        <w:pStyle w:val="Heading4"/>
        <w:numPr>
          <w:ilvl w:val="3"/>
          <w:numId w:val="12"/>
        </w:numPr>
        <w:rPr>
          <w:lang w:val="lt-LT"/>
        </w:rPr>
      </w:pPr>
      <w:r w:rsidRPr="003C5860">
        <w:rPr>
          <w:lang w:val="lt-LT"/>
        </w:rPr>
        <w:t>Fonas - pilka ir balta.</w:t>
      </w:r>
    </w:p>
    <w:p w14:paraId="015AEA7D" w14:textId="77777777" w:rsidR="00F60A5C" w:rsidRPr="003C5860" w:rsidRDefault="00F60A5C" w:rsidP="009C194D">
      <w:pPr>
        <w:pStyle w:val="Heading4"/>
        <w:numPr>
          <w:ilvl w:val="3"/>
          <w:numId w:val="12"/>
        </w:numPr>
        <w:rPr>
          <w:lang w:val="lt-LT"/>
        </w:rPr>
      </w:pPr>
      <w:r w:rsidRPr="003C5860">
        <w:rPr>
          <w:lang w:val="lt-LT"/>
        </w:rPr>
        <w:t>Mygtukai - pilka, tamsesnė už aplinkos spalvą.</w:t>
      </w:r>
    </w:p>
    <w:p w14:paraId="17E26B58" w14:textId="77777777" w:rsidR="00F60A5C" w:rsidRPr="003C5860" w:rsidRDefault="00F60A5C" w:rsidP="009C194D">
      <w:pPr>
        <w:pStyle w:val="Heading4"/>
        <w:numPr>
          <w:ilvl w:val="3"/>
          <w:numId w:val="12"/>
        </w:numPr>
        <w:rPr>
          <w:lang w:val="lt-LT"/>
        </w:rPr>
      </w:pPr>
      <w:r w:rsidRPr="003C5860">
        <w:rPr>
          <w:lang w:val="lt-LT"/>
        </w:rPr>
        <w:t>Paspausti mygtukai - balta arba šviesi pilka (tos pačios grupės mygtukai vienodi)</w:t>
      </w:r>
    </w:p>
    <w:p w14:paraId="643CCFB5" w14:textId="77777777" w:rsidR="00F60A5C" w:rsidRPr="003C5860" w:rsidRDefault="00F60A5C" w:rsidP="009C194D">
      <w:pPr>
        <w:pStyle w:val="Heading4"/>
        <w:numPr>
          <w:ilvl w:val="3"/>
          <w:numId w:val="12"/>
        </w:numPr>
        <w:rPr>
          <w:lang w:val="lt-LT"/>
        </w:rPr>
      </w:pPr>
      <w:r w:rsidRPr="003C5860">
        <w:rPr>
          <w:lang w:val="lt-LT"/>
        </w:rPr>
        <w:t>Meniu - pilka.</w:t>
      </w:r>
    </w:p>
    <w:p w14:paraId="0BF935B3" w14:textId="77777777" w:rsidR="00F60A5C" w:rsidRPr="003C5860" w:rsidRDefault="00F60A5C" w:rsidP="009C194D">
      <w:pPr>
        <w:pStyle w:val="Heading4"/>
        <w:numPr>
          <w:ilvl w:val="3"/>
          <w:numId w:val="12"/>
        </w:numPr>
        <w:rPr>
          <w:lang w:val="lt-LT"/>
        </w:rPr>
      </w:pPr>
      <w:bookmarkStart w:id="145" w:name="_9ncjy3a2maqm" w:colFirst="0" w:colLast="0"/>
      <w:bookmarkEnd w:id="145"/>
      <w:r w:rsidRPr="003C5860">
        <w:rPr>
          <w:lang w:val="lt-LT"/>
        </w:rPr>
        <w:t>Šrifto spalvos:</w:t>
      </w:r>
    </w:p>
    <w:p w14:paraId="728DD536" w14:textId="77777777" w:rsidR="00F60A5C" w:rsidRPr="003C5860" w:rsidRDefault="00F60A5C" w:rsidP="009C194D">
      <w:pPr>
        <w:pStyle w:val="Heading3"/>
        <w:numPr>
          <w:ilvl w:val="4"/>
          <w:numId w:val="12"/>
        </w:numPr>
        <w:contextualSpacing/>
        <w:rPr>
          <w:sz w:val="24"/>
          <w:szCs w:val="24"/>
          <w:lang w:val="lt-LT"/>
        </w:rPr>
      </w:pPr>
      <w:r w:rsidRPr="003C5860">
        <w:rPr>
          <w:sz w:val="24"/>
          <w:szCs w:val="24"/>
          <w:lang w:val="lt-LT"/>
        </w:rPr>
        <w:t xml:space="preserve">Įprastas - juodas, </w:t>
      </w:r>
    </w:p>
    <w:p w14:paraId="463979DE" w14:textId="77777777" w:rsidR="00F60A5C" w:rsidRPr="003C5860" w:rsidRDefault="00F60A5C" w:rsidP="009C194D">
      <w:pPr>
        <w:pStyle w:val="Heading3"/>
        <w:numPr>
          <w:ilvl w:val="4"/>
          <w:numId w:val="12"/>
        </w:numPr>
        <w:contextualSpacing/>
        <w:rPr>
          <w:sz w:val="24"/>
          <w:szCs w:val="24"/>
          <w:lang w:val="lt-LT"/>
        </w:rPr>
      </w:pPr>
      <w:r w:rsidRPr="003C5860">
        <w:rPr>
          <w:sz w:val="24"/>
          <w:szCs w:val="24"/>
          <w:lang w:val="lt-LT"/>
        </w:rPr>
        <w:t>Neaktyvus - pilkas, jei fonas pilkas - tamsesnis už foną.</w:t>
      </w:r>
    </w:p>
    <w:p w14:paraId="2605203A" w14:textId="77777777" w:rsidR="00F60A5C" w:rsidRPr="003C5860" w:rsidRDefault="00F60A5C" w:rsidP="009C194D">
      <w:pPr>
        <w:pStyle w:val="Heading3"/>
        <w:numPr>
          <w:ilvl w:val="4"/>
          <w:numId w:val="12"/>
        </w:numPr>
        <w:contextualSpacing/>
        <w:rPr>
          <w:sz w:val="24"/>
          <w:szCs w:val="24"/>
          <w:lang w:val="lt-LT"/>
        </w:rPr>
      </w:pPr>
      <w:r w:rsidRPr="003C5860">
        <w:rPr>
          <w:sz w:val="24"/>
          <w:szCs w:val="24"/>
          <w:lang w:val="lt-LT"/>
        </w:rPr>
        <w:t>Pranešimai apie klaidą - raudona.</w:t>
      </w:r>
    </w:p>
    <w:p w14:paraId="2DB21E19" w14:textId="77777777" w:rsidR="00F60A5C" w:rsidRPr="009C194D" w:rsidRDefault="00F60A5C" w:rsidP="009C194D">
      <w:pPr>
        <w:pStyle w:val="Heading3"/>
        <w:numPr>
          <w:ilvl w:val="2"/>
          <w:numId w:val="12"/>
        </w:numPr>
        <w:rPr>
          <w:sz w:val="24"/>
          <w:szCs w:val="24"/>
          <w:lang w:val="lt-LT"/>
        </w:rPr>
      </w:pPr>
      <w:r w:rsidRPr="009C194D">
        <w:rPr>
          <w:sz w:val="24"/>
          <w:szCs w:val="24"/>
          <w:lang w:val="lt-LT"/>
        </w:rPr>
        <w:t>Tekstas negali persidengti.</w:t>
      </w:r>
    </w:p>
    <w:p w14:paraId="2539746F" w14:textId="77777777" w:rsidR="00F60A5C" w:rsidRPr="009C194D" w:rsidRDefault="00F60A5C" w:rsidP="009C194D">
      <w:pPr>
        <w:pStyle w:val="Heading3"/>
        <w:numPr>
          <w:ilvl w:val="2"/>
          <w:numId w:val="12"/>
        </w:numPr>
        <w:rPr>
          <w:sz w:val="24"/>
          <w:szCs w:val="24"/>
          <w:lang w:val="lt-LT"/>
        </w:rPr>
      </w:pPr>
      <w:bookmarkStart w:id="146" w:name="_l8ytjaou7vns" w:colFirst="0" w:colLast="0"/>
      <w:bookmarkEnd w:id="146"/>
      <w:r w:rsidRPr="009C194D">
        <w:rPr>
          <w:sz w:val="24"/>
          <w:szCs w:val="24"/>
          <w:lang w:val="lt-LT"/>
        </w:rPr>
        <w:t>Šriftas turi būti laisvai skaitomas esant mažiausiai 1 metro atstumu nuo ekrano.</w:t>
      </w:r>
    </w:p>
    <w:p w14:paraId="28348783" w14:textId="77777777" w:rsidR="00F60A5C" w:rsidRPr="003C5860" w:rsidRDefault="00F60A5C" w:rsidP="00F60A5C">
      <w:pPr>
        <w:ind w:left="0"/>
        <w:rPr>
          <w:lang w:val="lt-LT"/>
        </w:rPr>
      </w:pPr>
      <w:bookmarkStart w:id="147" w:name="_jnftdi6pp0jz" w:colFirst="0" w:colLast="0"/>
      <w:bookmarkEnd w:id="147"/>
    </w:p>
    <w:p w14:paraId="023F877B" w14:textId="77777777" w:rsidR="00F60A5C" w:rsidRPr="003C5860" w:rsidRDefault="00DB38AB" w:rsidP="00F60A5C">
      <w:pPr>
        <w:pStyle w:val="Heading1"/>
        <w:ind w:left="0" w:firstLine="0"/>
      </w:pPr>
      <w:bookmarkStart w:id="148" w:name="_vakn91qyxwe7" w:colFirst="0" w:colLast="0"/>
      <w:bookmarkStart w:id="149" w:name="_Toc529427060"/>
      <w:bookmarkEnd w:id="148"/>
      <w:r w:rsidRPr="00DB38AB">
        <w:rPr>
          <w:noProof/>
          <w:lang w:val="en-US"/>
        </w:rPr>
        <w:lastRenderedPageBreak/>
        <w:drawing>
          <wp:anchor distT="0" distB="0" distL="114300" distR="114300" simplePos="0" relativeHeight="251658240" behindDoc="0" locked="0" layoutInCell="1" allowOverlap="1" wp14:anchorId="0F993907" wp14:editId="042D7360">
            <wp:simplePos x="0" y="0"/>
            <wp:positionH relativeFrom="column">
              <wp:posOffset>-38100</wp:posOffset>
            </wp:positionH>
            <wp:positionV relativeFrom="paragraph">
              <wp:posOffset>542925</wp:posOffset>
            </wp:positionV>
            <wp:extent cx="5943600" cy="636270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6362700"/>
                    </a:xfrm>
                    <a:prstGeom prst="rect">
                      <a:avLst/>
                    </a:prstGeom>
                    <a:ln/>
                  </pic:spPr>
                </pic:pic>
              </a:graphicData>
            </a:graphic>
          </wp:anchor>
        </w:drawing>
      </w:r>
      <w:r w:rsidR="00F60A5C" w:rsidRPr="003C5860">
        <w:t>Programos meniu</w:t>
      </w:r>
      <w:bookmarkEnd w:id="149"/>
    </w:p>
    <w:p w14:paraId="5A3D39D2" w14:textId="77777777" w:rsidR="00F60A5C" w:rsidRPr="003C5860" w:rsidRDefault="00F60A5C" w:rsidP="00DB38AB">
      <w:bookmarkStart w:id="150" w:name="_avnd6rm9tst5" w:colFirst="0" w:colLast="0"/>
      <w:bookmarkEnd w:id="150"/>
      <w:r w:rsidRPr="003C5860">
        <w:br w:type="page"/>
      </w:r>
    </w:p>
    <w:p w14:paraId="79E019B6" w14:textId="77777777" w:rsidR="00F60A5C" w:rsidRPr="003C5860" w:rsidRDefault="00F60A5C" w:rsidP="00F60A5C">
      <w:pPr>
        <w:pStyle w:val="Heading1"/>
        <w:ind w:left="0" w:firstLine="0"/>
      </w:pPr>
      <w:bookmarkStart w:id="151" w:name="_xpewqh5iow6y" w:colFirst="0" w:colLast="0"/>
      <w:bookmarkStart w:id="152" w:name="_Toc529427061"/>
      <w:bookmarkEnd w:id="151"/>
      <w:r w:rsidRPr="003C5860">
        <w:lastRenderedPageBreak/>
        <w:t>Išvados</w:t>
      </w:r>
      <w:bookmarkEnd w:id="152"/>
    </w:p>
    <w:p w14:paraId="25474598" w14:textId="77777777" w:rsidR="00F60A5C" w:rsidRPr="003C5860" w:rsidRDefault="00F60A5C" w:rsidP="00F60A5C">
      <w:pPr>
        <w:ind w:left="0"/>
        <w:rPr>
          <w:lang w:val="lt-LT"/>
        </w:rPr>
      </w:pPr>
      <w:r w:rsidRPr="003C5860">
        <w:rPr>
          <w:lang w:val="lt-LT"/>
        </w:rPr>
        <w:t>Šio laboratorinio darbo metu aprašėme mūsų sistemos vartotojo sąsajos funkcinius ir nefunkcinius reikalavimus, pagal kuriuos bus sukurta “ProjectMan” - projektų valdymo aplikacija. Pagal šiuos reikalavimus toliau galima bus kurti sistemą, kadangi mūsų aprašyti vartotojo interfeiso reikalavimai nusako, koks turi būti aplikacijos vaizdas, taip pat koks funkcionalumas turi būti projektuojamoje sistemoje.</w:t>
      </w:r>
    </w:p>
    <w:p w14:paraId="3A45900A" w14:textId="77777777" w:rsidR="00F60A5C" w:rsidRPr="003C5860" w:rsidRDefault="00F60A5C" w:rsidP="00F60A5C">
      <w:pPr>
        <w:pStyle w:val="Heading1"/>
        <w:ind w:left="0" w:firstLine="0"/>
        <w:jc w:val="left"/>
      </w:pPr>
      <w:bookmarkStart w:id="153" w:name="_ej2vllveedvo" w:colFirst="0" w:colLast="0"/>
      <w:bookmarkEnd w:id="153"/>
      <w:r w:rsidRPr="003C5860">
        <w:br w:type="page"/>
      </w:r>
    </w:p>
    <w:p w14:paraId="19B3B5D6" w14:textId="77777777" w:rsidR="00F60A5C" w:rsidRPr="003C5860" w:rsidRDefault="00F60A5C" w:rsidP="00F60A5C">
      <w:pPr>
        <w:pStyle w:val="Heading1"/>
        <w:ind w:left="0" w:firstLine="0"/>
      </w:pPr>
      <w:bookmarkStart w:id="154" w:name="_4xv5hjuog0wt" w:colFirst="0" w:colLast="0"/>
      <w:bookmarkStart w:id="155" w:name="_Toc529427062"/>
      <w:bookmarkEnd w:id="154"/>
      <w:r w:rsidRPr="003C5860">
        <w:lastRenderedPageBreak/>
        <w:t>Terminų žodynas</w:t>
      </w:r>
      <w:bookmarkEnd w:id="155"/>
    </w:p>
    <w:p w14:paraId="1E53A34B" w14:textId="77777777" w:rsidR="00F60A5C" w:rsidRPr="003C5860" w:rsidRDefault="00F60A5C" w:rsidP="00F60A5C">
      <w:pPr>
        <w:ind w:left="0"/>
        <w:jc w:val="both"/>
        <w:rPr>
          <w:lang w:val="lt-LT"/>
        </w:rPr>
      </w:pPr>
      <w:r w:rsidRPr="003C5860">
        <w:rPr>
          <w:lang w:val="lt-LT"/>
        </w:rPr>
        <w:t>Svarbiausi mūsų vartojami terminai:</w:t>
      </w:r>
    </w:p>
    <w:p w14:paraId="09AC31D7" w14:textId="77777777" w:rsidR="00F60A5C" w:rsidRPr="003C5860" w:rsidRDefault="00F60A5C" w:rsidP="00F60A5C">
      <w:pPr>
        <w:spacing w:after="120"/>
        <w:ind w:left="0"/>
        <w:jc w:val="both"/>
        <w:rPr>
          <w:lang w:val="lt-LT"/>
        </w:rPr>
      </w:pPr>
      <w:r w:rsidRPr="003C5860">
        <w:rPr>
          <w:b/>
          <w:lang w:val="lt-LT"/>
        </w:rPr>
        <w:t>Programų sistema</w:t>
      </w:r>
      <w:r w:rsidRPr="003C5860">
        <w:rPr>
          <w:lang w:val="lt-LT"/>
        </w:rPr>
        <w:t xml:space="preserve">, </w:t>
      </w:r>
      <w:r w:rsidRPr="003C5860">
        <w:rPr>
          <w:b/>
          <w:lang w:val="lt-LT"/>
        </w:rPr>
        <w:t xml:space="preserve">programa </w:t>
      </w:r>
      <w:r w:rsidRPr="003C5860">
        <w:rPr>
          <w:lang w:val="lt-LT"/>
        </w:rPr>
        <w:t>- Šiame dokumente aptariama Projektų valdymo sistema.</w:t>
      </w:r>
    </w:p>
    <w:p w14:paraId="2E00C46C" w14:textId="77777777" w:rsidR="00F60A5C" w:rsidRPr="003C5860" w:rsidRDefault="00F60A5C" w:rsidP="00F60A5C">
      <w:pPr>
        <w:spacing w:after="120"/>
        <w:ind w:left="0"/>
        <w:jc w:val="both"/>
        <w:rPr>
          <w:lang w:val="lt-LT"/>
        </w:rPr>
      </w:pPr>
      <w:r w:rsidRPr="003C5860">
        <w:rPr>
          <w:b/>
          <w:lang w:val="lt-LT"/>
        </w:rPr>
        <w:t>Darbuotojas</w:t>
      </w:r>
      <w:r w:rsidRPr="003C5860">
        <w:rPr>
          <w:lang w:val="lt-LT"/>
        </w:rPr>
        <w:t xml:space="preserve"> (“employee”) - Bet kuris įmonėje dirbantis, su tam tikru projektu susijęs programų sistemos naudotojas, kuris nėra projekto ar personalo vadovas.</w:t>
      </w:r>
    </w:p>
    <w:p w14:paraId="6E7C295D" w14:textId="77777777" w:rsidR="00F60A5C" w:rsidRPr="003C5860" w:rsidRDefault="00F60A5C" w:rsidP="00F60A5C">
      <w:pPr>
        <w:spacing w:after="120"/>
        <w:ind w:left="0"/>
        <w:jc w:val="both"/>
        <w:rPr>
          <w:lang w:val="lt-LT"/>
        </w:rPr>
      </w:pPr>
      <w:r w:rsidRPr="003C5860">
        <w:rPr>
          <w:b/>
          <w:lang w:val="lt-LT"/>
        </w:rPr>
        <w:t>Projektų vadovas</w:t>
      </w:r>
      <w:r w:rsidRPr="003C5860">
        <w:rPr>
          <w:lang w:val="lt-LT"/>
        </w:rPr>
        <w:t xml:space="preserve"> (“manager”) - atskiras darbuotojo atvejis. Tai asmuo, atsakingas už vieno ar kelių projektų vystymą.</w:t>
      </w:r>
    </w:p>
    <w:p w14:paraId="2C4BD597" w14:textId="77777777" w:rsidR="00F60A5C" w:rsidRPr="003C5860" w:rsidRDefault="00F60A5C" w:rsidP="00F60A5C">
      <w:pPr>
        <w:spacing w:after="120"/>
        <w:ind w:left="0"/>
        <w:jc w:val="both"/>
        <w:rPr>
          <w:lang w:val="lt-LT"/>
        </w:rPr>
      </w:pPr>
      <w:r w:rsidRPr="003C5860">
        <w:rPr>
          <w:b/>
          <w:lang w:val="lt-LT"/>
        </w:rPr>
        <w:t xml:space="preserve">Vartotojas </w:t>
      </w:r>
      <w:r w:rsidRPr="003C5860">
        <w:rPr>
          <w:lang w:val="lt-LT"/>
        </w:rPr>
        <w:t>(“user”)</w:t>
      </w:r>
      <w:r w:rsidRPr="003C5860">
        <w:rPr>
          <w:b/>
          <w:lang w:val="lt-LT"/>
        </w:rPr>
        <w:t xml:space="preserve"> </w:t>
      </w:r>
      <w:r w:rsidRPr="003C5860">
        <w:rPr>
          <w:lang w:val="lt-LT"/>
        </w:rPr>
        <w:t>– asmuo, besinaudojantis programų sistema, abstraktesnis darbuotojo atitikmuo.</w:t>
      </w:r>
    </w:p>
    <w:p w14:paraId="744DBE9F" w14:textId="77777777" w:rsidR="00F60A5C" w:rsidRPr="003C5860" w:rsidRDefault="00F60A5C" w:rsidP="00F60A5C">
      <w:pPr>
        <w:spacing w:after="120"/>
        <w:ind w:left="0"/>
        <w:jc w:val="both"/>
        <w:rPr>
          <w:lang w:val="lt-LT"/>
        </w:rPr>
      </w:pPr>
      <w:r w:rsidRPr="003C5860">
        <w:rPr>
          <w:b/>
          <w:lang w:val="lt-LT"/>
        </w:rPr>
        <w:t xml:space="preserve">Duomenų bazė </w:t>
      </w:r>
      <w:r w:rsidRPr="003C5860">
        <w:rPr>
          <w:lang w:val="lt-LT"/>
        </w:rPr>
        <w:t>(“database”) - vieta, kur saugomi duomenys (darbuotojų sąrašai, komandos ir t.t.).</w:t>
      </w:r>
    </w:p>
    <w:p w14:paraId="6596BF83" w14:textId="77777777" w:rsidR="00F60A5C" w:rsidRPr="003C5860" w:rsidRDefault="00F60A5C" w:rsidP="00F60A5C">
      <w:pPr>
        <w:spacing w:after="120"/>
        <w:ind w:left="0"/>
        <w:jc w:val="both"/>
        <w:rPr>
          <w:lang w:val="lt-LT"/>
        </w:rPr>
      </w:pPr>
      <w:r w:rsidRPr="003C5860">
        <w:rPr>
          <w:b/>
          <w:lang w:val="lt-LT"/>
        </w:rPr>
        <w:t>Personalo vadovas</w:t>
      </w:r>
      <w:r w:rsidRPr="003C5860">
        <w:rPr>
          <w:lang w:val="lt-LT"/>
        </w:rPr>
        <w:t xml:space="preserve"> (“Human resources”) - dievas.</w:t>
      </w:r>
    </w:p>
    <w:p w14:paraId="633DF834" w14:textId="77777777" w:rsidR="00F60A5C" w:rsidRPr="003C5860" w:rsidRDefault="00F60A5C" w:rsidP="00F60A5C">
      <w:pPr>
        <w:spacing w:after="120"/>
        <w:ind w:left="0"/>
        <w:jc w:val="both"/>
        <w:rPr>
          <w:lang w:val="lt-LT"/>
        </w:rPr>
      </w:pPr>
      <w:r w:rsidRPr="003C5860">
        <w:rPr>
          <w:b/>
          <w:lang w:val="lt-LT"/>
        </w:rPr>
        <w:t>Serveris</w:t>
      </w:r>
      <w:r w:rsidRPr="003C5860">
        <w:rPr>
          <w:lang w:val="lt-LT"/>
        </w:rPr>
        <w:t xml:space="preserve"> (“server”) - specialios paskirties programa ir kompiuteris (nebūtinai), skirta programų sistemos aptarnavimui.</w:t>
      </w:r>
    </w:p>
    <w:p w14:paraId="5B67C725" w14:textId="77777777" w:rsidR="00F60A5C" w:rsidRPr="003C5860" w:rsidRDefault="00F60A5C" w:rsidP="00F60A5C">
      <w:pPr>
        <w:spacing w:after="120"/>
        <w:ind w:left="0"/>
        <w:jc w:val="both"/>
        <w:rPr>
          <w:lang w:val="lt-LT"/>
        </w:rPr>
      </w:pPr>
      <w:r w:rsidRPr="003C5860">
        <w:rPr>
          <w:b/>
          <w:lang w:val="lt-LT"/>
        </w:rPr>
        <w:t xml:space="preserve">POSIX </w:t>
      </w:r>
      <w:r w:rsidRPr="003C5860">
        <w:rPr>
          <w:lang w:val="lt-LT"/>
        </w:rPr>
        <w:t>(“Portable Operating System Interface for UNIX”) - sąsaja, leidžianti įvairiose operacinėse sistemose naudotis UNIX operacinėje sistemoje apibrėžtais įrankiais, šios programų sistemos atveju - grep, kuris leidžia tekste rasti simbolius, žodžius ir kitokius junginius pagal nurodytą raktą.</w:t>
      </w:r>
    </w:p>
    <w:p w14:paraId="374FB1A1" w14:textId="77777777" w:rsidR="00F60A5C" w:rsidRPr="003C5860" w:rsidRDefault="00F60A5C" w:rsidP="00F60A5C">
      <w:pPr>
        <w:ind w:left="0"/>
        <w:rPr>
          <w:lang w:val="lt-LT"/>
        </w:rPr>
      </w:pPr>
      <w:r w:rsidRPr="003C5860">
        <w:rPr>
          <w:b/>
          <w:lang w:val="lt-LT"/>
        </w:rPr>
        <w:t xml:space="preserve">POSIX reguliari išraiška </w:t>
      </w:r>
      <w:r w:rsidRPr="003C5860">
        <w:rPr>
          <w:lang w:val="lt-LT"/>
        </w:rPr>
        <w:t>(“regular expression”)</w:t>
      </w:r>
      <w:r w:rsidRPr="003C5860">
        <w:rPr>
          <w:b/>
          <w:lang w:val="lt-LT"/>
        </w:rPr>
        <w:t xml:space="preserve"> </w:t>
      </w:r>
      <w:r w:rsidRPr="003C5860">
        <w:rPr>
          <w:lang w:val="lt-LT"/>
        </w:rPr>
        <w:t>- tai išraiška, kuri apibrėžia kokią nors simbolių eilučių aibę.</w:t>
      </w:r>
    </w:p>
    <w:p w14:paraId="075E4981" w14:textId="77777777" w:rsidR="00F60A5C" w:rsidRPr="003C5860" w:rsidRDefault="00F60A5C" w:rsidP="00F60A5C">
      <w:pPr>
        <w:ind w:left="0"/>
        <w:rPr>
          <w:lang w:val="lt-LT"/>
        </w:rPr>
      </w:pPr>
      <w:r w:rsidRPr="003C5860">
        <w:rPr>
          <w:b/>
          <w:lang w:val="lt-LT"/>
        </w:rPr>
        <w:t>Įvykis</w:t>
      </w:r>
      <w:r w:rsidRPr="003C5860">
        <w:rPr>
          <w:lang w:val="lt-LT"/>
        </w:rPr>
        <w:t xml:space="preserve"> - vartotojo sukurtas pranešimas apie įvykį - susitikimą, pasitarimą ir pan., kurį mato kiti įvykio kūrėjo pasirinkti darbuotojai.</w:t>
      </w:r>
    </w:p>
    <w:p w14:paraId="47368F70" w14:textId="77777777" w:rsidR="00F60A5C" w:rsidRPr="003C5860" w:rsidRDefault="00F60A5C" w:rsidP="00F60A5C">
      <w:pPr>
        <w:ind w:left="0"/>
        <w:rPr>
          <w:lang w:val="lt-LT"/>
        </w:rPr>
      </w:pPr>
      <w:r w:rsidRPr="003C5860">
        <w:rPr>
          <w:b/>
          <w:lang w:val="lt-LT"/>
        </w:rPr>
        <w:t xml:space="preserve">OS </w:t>
      </w:r>
      <w:r w:rsidRPr="003C5860">
        <w:rPr>
          <w:lang w:val="lt-LT"/>
        </w:rPr>
        <w:t>-</w:t>
      </w:r>
      <w:r w:rsidRPr="003C5860">
        <w:rPr>
          <w:b/>
          <w:lang w:val="lt-LT"/>
        </w:rPr>
        <w:t xml:space="preserve"> </w:t>
      </w:r>
      <w:r w:rsidRPr="003C5860">
        <w:rPr>
          <w:lang w:val="lt-LT"/>
        </w:rPr>
        <w:t>operacinė sistema, esanti vartotojo kompiuteryje.</w:t>
      </w:r>
    </w:p>
    <w:p w14:paraId="132990A9" w14:textId="77777777" w:rsidR="00F60A5C" w:rsidRPr="003C5860" w:rsidRDefault="00F60A5C" w:rsidP="00F60A5C">
      <w:pPr>
        <w:ind w:left="0"/>
        <w:rPr>
          <w:lang w:val="lt-LT"/>
        </w:rPr>
      </w:pPr>
      <w:r w:rsidRPr="003C5860">
        <w:rPr>
          <w:b/>
          <w:lang w:val="lt-LT"/>
        </w:rPr>
        <w:t>Darbotvarkė</w:t>
      </w:r>
      <w:r w:rsidRPr="003C5860">
        <w:rPr>
          <w:lang w:val="lt-LT"/>
        </w:rPr>
        <w:t xml:space="preserve"> - kokiu laiku kokioje komandoje dirba darbuotojas.</w:t>
      </w:r>
    </w:p>
    <w:p w14:paraId="3C9F561F" w14:textId="77777777" w:rsidR="00F60A5C" w:rsidRPr="003C5860" w:rsidRDefault="00F60A5C" w:rsidP="00F60A5C">
      <w:pPr>
        <w:ind w:left="0"/>
        <w:rPr>
          <w:lang w:val="lt-LT"/>
        </w:rPr>
      </w:pPr>
    </w:p>
    <w:p w14:paraId="47B7BBFA" w14:textId="77777777" w:rsidR="00624148" w:rsidRDefault="00624148"/>
    <w:sectPr w:rsidR="00624148">
      <w:headerReference w:type="default" r:id="rId10"/>
      <w:footerReference w:type="default" r:id="rId11"/>
      <w:pgSz w:w="12240" w:h="15840"/>
      <w:pgMar w:top="1440" w:right="1440" w:bottom="1440" w:left="1440" w:header="285" w:footer="4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6CD86" w14:textId="77777777" w:rsidR="00372223" w:rsidRDefault="00372223">
      <w:pPr>
        <w:spacing w:before="0"/>
      </w:pPr>
      <w:r>
        <w:separator/>
      </w:r>
    </w:p>
  </w:endnote>
  <w:endnote w:type="continuationSeparator" w:id="0">
    <w:p w14:paraId="3BADDF59" w14:textId="77777777" w:rsidR="00372223" w:rsidRDefault="003722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ED505" w14:textId="77777777" w:rsidR="005A0551" w:rsidRDefault="005A0551">
    <w:pP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F517E" w14:textId="77777777" w:rsidR="00372223" w:rsidRDefault="00372223">
      <w:pPr>
        <w:spacing w:before="0"/>
      </w:pPr>
      <w:r>
        <w:separator/>
      </w:r>
    </w:p>
  </w:footnote>
  <w:footnote w:type="continuationSeparator" w:id="0">
    <w:p w14:paraId="560BF89D" w14:textId="77777777" w:rsidR="00372223" w:rsidRDefault="0037222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D36B1" w14:textId="77777777" w:rsidR="005A0551" w:rsidRDefault="005A0551">
    <w:pPr>
      <w:ind w:left="0"/>
    </w:pPr>
  </w:p>
  <w:p w14:paraId="37280256" w14:textId="77777777" w:rsidR="005A0551" w:rsidRDefault="005A0551">
    <w:pPr>
      <w:ind w:left="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195A"/>
    <w:multiLevelType w:val="multilevel"/>
    <w:tmpl w:val="95461FDE"/>
    <w:lvl w:ilvl="0">
      <w:start w:val="1"/>
      <w:numFmt w:val="none"/>
      <w:suff w:val="space"/>
      <w:lvlText w:val="FR."/>
      <w:lvlJc w:val="left"/>
      <w:pPr>
        <w:ind w:left="357" w:hanging="357"/>
      </w:pPr>
      <w:rPr>
        <w:rFonts w:hint="default"/>
      </w:rPr>
    </w:lvl>
    <w:lvl w:ilvl="1">
      <w:start w:val="1"/>
      <w:numFmt w:val="decimal"/>
      <w:suff w:val="space"/>
      <w:lvlText w:val="%1FR.%2."/>
      <w:lvlJc w:val="left"/>
      <w:pPr>
        <w:ind w:left="714" w:hanging="357"/>
      </w:pPr>
      <w:rPr>
        <w:rFonts w:hint="default"/>
      </w:rPr>
    </w:lvl>
    <w:lvl w:ilvl="2">
      <w:start w:val="1"/>
      <w:numFmt w:val="decimal"/>
      <w:suff w:val="space"/>
      <w:lvlText w:val="%1FR.%2.%3."/>
      <w:lvlJc w:val="left"/>
      <w:pPr>
        <w:ind w:left="1071" w:hanging="357"/>
      </w:pPr>
      <w:rPr>
        <w:rFonts w:hint="default"/>
      </w:rPr>
    </w:lvl>
    <w:lvl w:ilvl="3">
      <w:start w:val="1"/>
      <w:numFmt w:val="decimal"/>
      <w:suff w:val="space"/>
      <w:lvlText w:val="%1FR.%2.%3.%4."/>
      <w:lvlJc w:val="left"/>
      <w:pPr>
        <w:ind w:left="1428" w:hanging="357"/>
      </w:pPr>
      <w:rPr>
        <w:rFonts w:hint="default"/>
      </w:rPr>
    </w:lvl>
    <w:lvl w:ilvl="4">
      <w:start w:val="1"/>
      <w:numFmt w:val="decimal"/>
      <w:suff w:val="space"/>
      <w:lvlText w:val="%1FR.%2.%3.%4.%5."/>
      <w:lvlJc w:val="left"/>
      <w:pPr>
        <w:ind w:left="1785" w:hanging="357"/>
      </w:pPr>
      <w:rPr>
        <w:rFonts w:hint="default"/>
      </w:rPr>
    </w:lvl>
    <w:lvl w:ilvl="5">
      <w:start w:val="1"/>
      <w:numFmt w:val="bullet"/>
      <w:lvlText w:val=""/>
      <w:lvlJc w:val="left"/>
      <w:pPr>
        <w:ind w:left="2142" w:hanging="357"/>
      </w:pPr>
      <w:rPr>
        <w:rFonts w:ascii="Symbol" w:hAnsi="Symbol"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13DC1874"/>
    <w:multiLevelType w:val="multilevel"/>
    <w:tmpl w:val="A0F8E554"/>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2" w15:restartNumberingAfterBreak="0">
    <w:nsid w:val="18A53593"/>
    <w:multiLevelType w:val="multilevel"/>
    <w:tmpl w:val="5C442DF4"/>
    <w:lvl w:ilvl="0">
      <w:start w:val="2"/>
      <w:numFmt w:val="none"/>
      <w:suff w:val="space"/>
      <w:lvlText w:val="NFR."/>
      <w:lvlJc w:val="right"/>
      <w:pPr>
        <w:ind w:left="720" w:hanging="363"/>
      </w:pPr>
      <w:rPr>
        <w:rFonts w:hint="default"/>
        <w:u w:val="none"/>
      </w:rPr>
    </w:lvl>
    <w:lvl w:ilvl="1">
      <w:start w:val="1"/>
      <w:numFmt w:val="decimal"/>
      <w:suff w:val="space"/>
      <w:lvlText w:val="%1 NFR.%2."/>
      <w:lvlJc w:val="right"/>
      <w:pPr>
        <w:ind w:left="1077" w:hanging="363"/>
      </w:pPr>
      <w:rPr>
        <w:rFonts w:hint="default"/>
        <w:u w:val="none"/>
      </w:rPr>
    </w:lvl>
    <w:lvl w:ilvl="2">
      <w:start w:val="1"/>
      <w:numFmt w:val="decimal"/>
      <w:suff w:val="space"/>
      <w:lvlText w:val="%1 NFR.%2.%3."/>
      <w:lvlJc w:val="right"/>
      <w:pPr>
        <w:ind w:left="1434" w:hanging="363"/>
      </w:pPr>
      <w:rPr>
        <w:rFonts w:hint="default"/>
        <w:u w:val="none"/>
      </w:rPr>
    </w:lvl>
    <w:lvl w:ilvl="3">
      <w:start w:val="1"/>
      <w:numFmt w:val="decimal"/>
      <w:suff w:val="space"/>
      <w:lvlText w:val="%1 NFR.%2.%3.%4."/>
      <w:lvlJc w:val="right"/>
      <w:pPr>
        <w:ind w:left="1791" w:hanging="363"/>
      </w:pPr>
      <w:rPr>
        <w:rFonts w:hint="default"/>
        <w:color w:val="000000" w:themeColor="text1"/>
        <w:u w:val="none"/>
      </w:rPr>
    </w:lvl>
    <w:lvl w:ilvl="4">
      <w:start w:val="1"/>
      <w:numFmt w:val="decimal"/>
      <w:suff w:val="space"/>
      <w:lvlText w:val="%1 NFR.%2.%3.%4.%5."/>
      <w:lvlJc w:val="right"/>
      <w:pPr>
        <w:ind w:left="2148" w:hanging="363"/>
      </w:pPr>
      <w:rPr>
        <w:rFonts w:hint="default"/>
        <w:u w:val="none"/>
      </w:rPr>
    </w:lvl>
    <w:lvl w:ilvl="5">
      <w:start w:val="1"/>
      <w:numFmt w:val="decimal"/>
      <w:lvlText w:val="%1.%2.%3.%4.%5.%6."/>
      <w:lvlJc w:val="right"/>
      <w:pPr>
        <w:ind w:left="2505" w:hanging="363"/>
      </w:pPr>
      <w:rPr>
        <w:rFonts w:hint="default"/>
        <w:u w:val="none"/>
      </w:rPr>
    </w:lvl>
    <w:lvl w:ilvl="6">
      <w:start w:val="1"/>
      <w:numFmt w:val="decimal"/>
      <w:lvlText w:val="%1.%2.%3.%4.%5.%6.%7."/>
      <w:lvlJc w:val="right"/>
      <w:pPr>
        <w:ind w:left="2862" w:hanging="363"/>
      </w:pPr>
      <w:rPr>
        <w:rFonts w:hint="default"/>
        <w:u w:val="none"/>
      </w:rPr>
    </w:lvl>
    <w:lvl w:ilvl="7">
      <w:start w:val="1"/>
      <w:numFmt w:val="decimal"/>
      <w:lvlText w:val="%1.%2.%3.%4.%5.%6.%7.%8."/>
      <w:lvlJc w:val="right"/>
      <w:pPr>
        <w:ind w:left="3219" w:hanging="363"/>
      </w:pPr>
      <w:rPr>
        <w:rFonts w:hint="default"/>
        <w:u w:val="none"/>
      </w:rPr>
    </w:lvl>
    <w:lvl w:ilvl="8">
      <w:start w:val="1"/>
      <w:numFmt w:val="decimal"/>
      <w:lvlText w:val="%1.%2.%3.%4.%5.%6.%7.%8.%9."/>
      <w:lvlJc w:val="right"/>
      <w:pPr>
        <w:ind w:left="3576" w:hanging="363"/>
      </w:pPr>
      <w:rPr>
        <w:rFonts w:hint="default"/>
        <w:u w:val="none"/>
      </w:rPr>
    </w:lvl>
  </w:abstractNum>
  <w:abstractNum w:abstractNumId="3" w15:restartNumberingAfterBreak="0">
    <w:nsid w:val="1B067673"/>
    <w:multiLevelType w:val="multilevel"/>
    <w:tmpl w:val="DED2B9C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0A7550"/>
    <w:multiLevelType w:val="multilevel"/>
    <w:tmpl w:val="0D90B7C2"/>
    <w:lvl w:ilvl="0">
      <w:start w:val="1"/>
      <w:numFmt w:val="none"/>
      <w:suff w:val="space"/>
      <w:lvlText w:val="FR."/>
      <w:lvlJc w:val="left"/>
      <w:pPr>
        <w:ind w:left="0" w:firstLine="0"/>
      </w:pPr>
      <w:rPr>
        <w:rFonts w:hint="default"/>
      </w:rPr>
    </w:lvl>
    <w:lvl w:ilvl="1">
      <w:start w:val="1"/>
      <w:numFmt w:val="decimal"/>
      <w:suff w:val="space"/>
      <w:lvlText w:val="%1FR.%2."/>
      <w:lvlJc w:val="left"/>
      <w:pPr>
        <w:ind w:left="227" w:firstLine="0"/>
      </w:pPr>
      <w:rPr>
        <w:rFonts w:hint="default"/>
      </w:rPr>
    </w:lvl>
    <w:lvl w:ilvl="2">
      <w:start w:val="1"/>
      <w:numFmt w:val="decimal"/>
      <w:suff w:val="space"/>
      <w:lvlText w:val="%1FR.%2.%3."/>
      <w:lvlJc w:val="left"/>
      <w:pPr>
        <w:ind w:left="454" w:firstLine="0"/>
      </w:pPr>
      <w:rPr>
        <w:rFonts w:hint="default"/>
      </w:rPr>
    </w:lvl>
    <w:lvl w:ilvl="3">
      <w:start w:val="1"/>
      <w:numFmt w:val="decimal"/>
      <w:suff w:val="space"/>
      <w:lvlText w:val="%1FR.%2.%3.%4."/>
      <w:lvlJc w:val="left"/>
      <w:pPr>
        <w:ind w:left="681" w:firstLine="0"/>
      </w:pPr>
      <w:rPr>
        <w:rFonts w:hint="default"/>
      </w:rPr>
    </w:lvl>
    <w:lvl w:ilvl="4">
      <w:start w:val="1"/>
      <w:numFmt w:val="decimal"/>
      <w:suff w:val="space"/>
      <w:lvlText w:val="%1FR.%2.%3.%4.%5."/>
      <w:lvlJc w:val="left"/>
      <w:pPr>
        <w:ind w:left="908" w:firstLine="0"/>
      </w:pPr>
      <w:rPr>
        <w:rFonts w:hint="default"/>
      </w:rPr>
    </w:lvl>
    <w:lvl w:ilvl="5">
      <w:start w:val="1"/>
      <w:numFmt w:val="decimal"/>
      <w:lvlText w:val="%1FR.%2.%3.%4.%5.%6."/>
      <w:lvlJc w:val="left"/>
      <w:pPr>
        <w:ind w:left="1135" w:firstLine="0"/>
      </w:pPr>
      <w:rPr>
        <w:rFonts w:hint="default"/>
      </w:rPr>
    </w:lvl>
    <w:lvl w:ilvl="6">
      <w:start w:val="1"/>
      <w:numFmt w:val="decimal"/>
      <w:lvlText w:val="%1.%2.%3.%4.%5.%6.%7."/>
      <w:lvlJc w:val="left"/>
      <w:pPr>
        <w:ind w:left="1362" w:firstLine="0"/>
      </w:pPr>
      <w:rPr>
        <w:rFonts w:hint="default"/>
      </w:rPr>
    </w:lvl>
    <w:lvl w:ilvl="7">
      <w:start w:val="1"/>
      <w:numFmt w:val="decimal"/>
      <w:lvlText w:val="%1.%2.%3.%4.%5.%6.%7.%8."/>
      <w:lvlJc w:val="left"/>
      <w:pPr>
        <w:ind w:left="1589" w:firstLine="0"/>
      </w:pPr>
      <w:rPr>
        <w:rFonts w:hint="default"/>
      </w:rPr>
    </w:lvl>
    <w:lvl w:ilvl="8">
      <w:start w:val="1"/>
      <w:numFmt w:val="decimal"/>
      <w:lvlText w:val="%1.%2.%3.%4.%5.%6.%7.%8.%9."/>
      <w:lvlJc w:val="left"/>
      <w:pPr>
        <w:ind w:left="1816" w:firstLine="0"/>
      </w:pPr>
      <w:rPr>
        <w:rFonts w:hint="default"/>
      </w:rPr>
    </w:lvl>
  </w:abstractNum>
  <w:abstractNum w:abstractNumId="5" w15:restartNumberingAfterBreak="0">
    <w:nsid w:val="30F97743"/>
    <w:multiLevelType w:val="multilevel"/>
    <w:tmpl w:val="3E9659F6"/>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rFonts w:ascii="Symbol" w:hAnsi="Symbol" w:hint="default"/>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6" w15:restartNumberingAfterBreak="0">
    <w:nsid w:val="3E1F6C90"/>
    <w:multiLevelType w:val="multilevel"/>
    <w:tmpl w:val="5726C618"/>
    <w:lvl w:ilvl="0">
      <w:start w:val="1"/>
      <w:numFmt w:val="decimal"/>
      <w:lvlText w:val="1.%1."/>
      <w:lvlJc w:val="right"/>
      <w:pPr>
        <w:ind w:left="360" w:hanging="360"/>
      </w:pPr>
      <w:rPr>
        <w:u w:val="none"/>
      </w:rPr>
    </w:lvl>
    <w:lvl w:ilvl="1">
      <w:start w:val="1"/>
      <w:numFmt w:val="decimal"/>
      <w:lvlText w:val="1.%1.%2."/>
      <w:lvlJc w:val="right"/>
      <w:pPr>
        <w:ind w:left="720" w:hanging="360"/>
      </w:pPr>
      <w:rPr>
        <w:u w:val="none"/>
      </w:rPr>
    </w:lvl>
    <w:lvl w:ilvl="2">
      <w:start w:val="1"/>
      <w:numFmt w:val="decimal"/>
      <w:lvlText w:val="1.%1.%2.%3."/>
      <w:lvlJc w:val="right"/>
      <w:pPr>
        <w:ind w:left="1080" w:hanging="360"/>
      </w:pPr>
      <w:rPr>
        <w:u w:val="none"/>
      </w:rPr>
    </w:lvl>
    <w:lvl w:ilvl="3">
      <w:start w:val="1"/>
      <w:numFmt w:val="bullet"/>
      <w:lvlText w:val="●"/>
      <w:lvlJc w:val="left"/>
      <w:pPr>
        <w:ind w:left="1440" w:hanging="360"/>
      </w:pPr>
      <w:rPr>
        <w:u w:val="none"/>
      </w:rPr>
    </w:lvl>
    <w:lvl w:ilvl="4">
      <w:start w:val="1"/>
      <w:numFmt w:val="bullet"/>
      <w:lvlText w:val="○"/>
      <w:lvlJc w:val="left"/>
      <w:pPr>
        <w:ind w:left="1800" w:hanging="360"/>
      </w:pPr>
      <w:rPr>
        <w:u w:val="none"/>
      </w:rPr>
    </w:lvl>
    <w:lvl w:ilvl="5">
      <w:start w:val="1"/>
      <w:numFmt w:val="decimal"/>
      <w:lvlText w:val="1.%1.%2.%3.●.○.%6."/>
      <w:lvlJc w:val="right"/>
      <w:pPr>
        <w:ind w:left="4320" w:hanging="360"/>
      </w:pPr>
      <w:rPr>
        <w:u w:val="none"/>
      </w:rPr>
    </w:lvl>
    <w:lvl w:ilvl="6">
      <w:start w:val="1"/>
      <w:numFmt w:val="decimal"/>
      <w:lvlText w:val="1.%1.%2.%3.●.○.%6.%7."/>
      <w:lvlJc w:val="right"/>
      <w:pPr>
        <w:ind w:left="5040" w:hanging="360"/>
      </w:pPr>
      <w:rPr>
        <w:u w:val="none"/>
      </w:rPr>
    </w:lvl>
    <w:lvl w:ilvl="7">
      <w:start w:val="1"/>
      <w:numFmt w:val="decimal"/>
      <w:lvlText w:val="1.%1.%2.%3.●.○.%6.%7.%8."/>
      <w:lvlJc w:val="right"/>
      <w:pPr>
        <w:ind w:left="5760" w:hanging="360"/>
      </w:pPr>
      <w:rPr>
        <w:u w:val="none"/>
      </w:rPr>
    </w:lvl>
    <w:lvl w:ilvl="8">
      <w:start w:val="1"/>
      <w:numFmt w:val="decimal"/>
      <w:lvlText w:val="1.%1.%2.%3.●.○.%6.%7.%8.%9."/>
      <w:lvlJc w:val="right"/>
      <w:pPr>
        <w:ind w:left="6480" w:hanging="360"/>
      </w:pPr>
      <w:rPr>
        <w:u w:val="none"/>
      </w:rPr>
    </w:lvl>
  </w:abstractNum>
  <w:abstractNum w:abstractNumId="7" w15:restartNumberingAfterBreak="0">
    <w:nsid w:val="460B4D76"/>
    <w:multiLevelType w:val="multilevel"/>
    <w:tmpl w:val="0D90B7C2"/>
    <w:lvl w:ilvl="0">
      <w:start w:val="1"/>
      <w:numFmt w:val="none"/>
      <w:suff w:val="space"/>
      <w:lvlText w:val="FR."/>
      <w:lvlJc w:val="left"/>
      <w:pPr>
        <w:ind w:left="0" w:firstLine="0"/>
      </w:pPr>
      <w:rPr>
        <w:rFonts w:hint="default"/>
      </w:rPr>
    </w:lvl>
    <w:lvl w:ilvl="1">
      <w:start w:val="1"/>
      <w:numFmt w:val="decimal"/>
      <w:suff w:val="space"/>
      <w:lvlText w:val="%1FR.%2."/>
      <w:lvlJc w:val="left"/>
      <w:pPr>
        <w:ind w:left="227" w:firstLine="0"/>
      </w:pPr>
      <w:rPr>
        <w:rFonts w:hint="default"/>
      </w:rPr>
    </w:lvl>
    <w:lvl w:ilvl="2">
      <w:start w:val="1"/>
      <w:numFmt w:val="decimal"/>
      <w:suff w:val="space"/>
      <w:lvlText w:val="%1FR.%2.%3."/>
      <w:lvlJc w:val="left"/>
      <w:pPr>
        <w:ind w:left="454" w:firstLine="0"/>
      </w:pPr>
      <w:rPr>
        <w:rFonts w:hint="default"/>
      </w:rPr>
    </w:lvl>
    <w:lvl w:ilvl="3">
      <w:start w:val="1"/>
      <w:numFmt w:val="decimal"/>
      <w:suff w:val="space"/>
      <w:lvlText w:val="%1FR.%2.%3.%4."/>
      <w:lvlJc w:val="left"/>
      <w:pPr>
        <w:ind w:left="681" w:firstLine="0"/>
      </w:pPr>
      <w:rPr>
        <w:rFonts w:hint="default"/>
      </w:rPr>
    </w:lvl>
    <w:lvl w:ilvl="4">
      <w:start w:val="1"/>
      <w:numFmt w:val="decimal"/>
      <w:suff w:val="space"/>
      <w:lvlText w:val="%1FR.%2.%3.%4.%5."/>
      <w:lvlJc w:val="left"/>
      <w:pPr>
        <w:ind w:left="908" w:firstLine="0"/>
      </w:pPr>
      <w:rPr>
        <w:rFonts w:hint="default"/>
      </w:rPr>
    </w:lvl>
    <w:lvl w:ilvl="5">
      <w:start w:val="1"/>
      <w:numFmt w:val="decimal"/>
      <w:lvlText w:val="%1FR.%2.%3.%4.%5.%6."/>
      <w:lvlJc w:val="left"/>
      <w:pPr>
        <w:ind w:left="1135" w:firstLine="0"/>
      </w:pPr>
      <w:rPr>
        <w:rFonts w:hint="default"/>
      </w:rPr>
    </w:lvl>
    <w:lvl w:ilvl="6">
      <w:start w:val="1"/>
      <w:numFmt w:val="decimal"/>
      <w:lvlText w:val="%1.%2.%3.%4.%5.%6.%7."/>
      <w:lvlJc w:val="left"/>
      <w:pPr>
        <w:ind w:left="1362" w:firstLine="0"/>
      </w:pPr>
      <w:rPr>
        <w:rFonts w:hint="default"/>
      </w:rPr>
    </w:lvl>
    <w:lvl w:ilvl="7">
      <w:start w:val="1"/>
      <w:numFmt w:val="decimal"/>
      <w:lvlText w:val="%1.%2.%3.%4.%5.%6.%7.%8."/>
      <w:lvlJc w:val="left"/>
      <w:pPr>
        <w:ind w:left="1589" w:firstLine="0"/>
      </w:pPr>
      <w:rPr>
        <w:rFonts w:hint="default"/>
      </w:rPr>
    </w:lvl>
    <w:lvl w:ilvl="8">
      <w:start w:val="1"/>
      <w:numFmt w:val="decimal"/>
      <w:lvlText w:val="%1.%2.%3.%4.%5.%6.%7.%8.%9."/>
      <w:lvlJc w:val="left"/>
      <w:pPr>
        <w:ind w:left="1816" w:firstLine="0"/>
      </w:pPr>
      <w:rPr>
        <w:rFonts w:hint="default"/>
      </w:rPr>
    </w:lvl>
  </w:abstractNum>
  <w:abstractNum w:abstractNumId="8" w15:restartNumberingAfterBreak="0">
    <w:nsid w:val="4B652190"/>
    <w:multiLevelType w:val="multilevel"/>
    <w:tmpl w:val="7188DA0C"/>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rFonts w:ascii="Symbol" w:hAnsi="Symbol" w:hint="default"/>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9" w15:restartNumberingAfterBreak="0">
    <w:nsid w:val="5C35208F"/>
    <w:multiLevelType w:val="multilevel"/>
    <w:tmpl w:val="B1D61512"/>
    <w:lvl w:ilvl="0">
      <w:start w:val="3"/>
      <w:numFmt w:val="none"/>
      <w:suff w:val="space"/>
      <w:lvlText w:val="VIR."/>
      <w:lvlJc w:val="right"/>
      <w:pPr>
        <w:ind w:left="720" w:hanging="360"/>
      </w:pPr>
      <w:rPr>
        <w:rFonts w:hint="default"/>
        <w:u w:val="none"/>
      </w:rPr>
    </w:lvl>
    <w:lvl w:ilvl="1">
      <w:start w:val="1"/>
      <w:numFmt w:val="decimal"/>
      <w:suff w:val="space"/>
      <w:lvlText w:val="%1VIR.%2."/>
      <w:lvlJc w:val="right"/>
      <w:pPr>
        <w:ind w:left="360" w:hanging="360"/>
      </w:pPr>
      <w:rPr>
        <w:rFonts w:hint="default"/>
        <w:u w:val="none"/>
      </w:rPr>
    </w:lvl>
    <w:lvl w:ilvl="2">
      <w:start w:val="1"/>
      <w:numFmt w:val="decimal"/>
      <w:suff w:val="space"/>
      <w:lvlText w:val="%1VIR.%2.%3."/>
      <w:lvlJc w:val="right"/>
      <w:pPr>
        <w:ind w:left="720" w:hanging="360"/>
      </w:pPr>
      <w:rPr>
        <w:rFonts w:hint="default"/>
        <w:u w:val="none"/>
      </w:rPr>
    </w:lvl>
    <w:lvl w:ilvl="3">
      <w:start w:val="1"/>
      <w:numFmt w:val="decimal"/>
      <w:suff w:val="space"/>
      <w:lvlText w:val="%1VIR.%2.%3.%4."/>
      <w:lvlJc w:val="right"/>
      <w:pPr>
        <w:ind w:left="1080" w:hanging="360"/>
      </w:pPr>
      <w:rPr>
        <w:rFonts w:hint="default"/>
        <w:color w:val="000000"/>
        <w:u w:val="none"/>
      </w:rPr>
    </w:lvl>
    <w:lvl w:ilvl="4">
      <w:start w:val="1"/>
      <w:numFmt w:val="bullet"/>
      <w:lvlText w:val="○"/>
      <w:lvlJc w:val="left"/>
      <w:pPr>
        <w:ind w:left="1440" w:hanging="360"/>
      </w:pPr>
      <w:rPr>
        <w:rFonts w:hint="default"/>
        <w:u w:val="none"/>
      </w:rPr>
    </w:lvl>
    <w:lvl w:ilvl="5">
      <w:start w:val="1"/>
      <w:numFmt w:val="decimal"/>
      <w:lvlText w:val="%1.%2.%3.%4.○.%6."/>
      <w:lvlJc w:val="right"/>
      <w:pPr>
        <w:ind w:left="4320" w:hanging="360"/>
      </w:pPr>
      <w:rPr>
        <w:rFonts w:hint="default"/>
        <w:u w:val="none"/>
      </w:rPr>
    </w:lvl>
    <w:lvl w:ilvl="6">
      <w:start w:val="1"/>
      <w:numFmt w:val="decimal"/>
      <w:lvlText w:val="%1.%2.%3.%4.○.%6.%7."/>
      <w:lvlJc w:val="right"/>
      <w:pPr>
        <w:ind w:left="5040" w:hanging="360"/>
      </w:pPr>
      <w:rPr>
        <w:rFonts w:hint="default"/>
        <w:u w:val="none"/>
      </w:rPr>
    </w:lvl>
    <w:lvl w:ilvl="7">
      <w:start w:val="1"/>
      <w:numFmt w:val="decimal"/>
      <w:lvlText w:val="%1.%2.%3.%4.○.%6.%7.%8."/>
      <w:lvlJc w:val="right"/>
      <w:pPr>
        <w:ind w:left="5760" w:hanging="360"/>
      </w:pPr>
      <w:rPr>
        <w:rFonts w:hint="default"/>
        <w:u w:val="none"/>
      </w:rPr>
    </w:lvl>
    <w:lvl w:ilvl="8">
      <w:start w:val="1"/>
      <w:numFmt w:val="decimal"/>
      <w:lvlText w:val="%1.%2.%3.%4.○.%6.%7.%8.%9."/>
      <w:lvlJc w:val="right"/>
      <w:pPr>
        <w:ind w:left="6480" w:hanging="360"/>
      </w:pPr>
      <w:rPr>
        <w:rFonts w:hint="default"/>
        <w:u w:val="none"/>
      </w:rPr>
    </w:lvl>
  </w:abstractNum>
  <w:abstractNum w:abstractNumId="10" w15:restartNumberingAfterBreak="0">
    <w:nsid w:val="64B833EC"/>
    <w:multiLevelType w:val="hybridMultilevel"/>
    <w:tmpl w:val="4670B56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73EF593F"/>
    <w:multiLevelType w:val="multilevel"/>
    <w:tmpl w:val="2ABCBB96"/>
    <w:lvl w:ilvl="0">
      <w:start w:val="3"/>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1080" w:hanging="360"/>
      </w:pPr>
      <w:rPr>
        <w:color w:val="000000"/>
        <w:u w:val="none"/>
      </w:rPr>
    </w:lvl>
    <w:lvl w:ilvl="4">
      <w:start w:val="1"/>
      <w:numFmt w:val="bullet"/>
      <w:lvlText w:val=""/>
      <w:lvlJc w:val="left"/>
      <w:pPr>
        <w:ind w:left="1440" w:hanging="360"/>
      </w:pPr>
      <w:rPr>
        <w:rFonts w:ascii="Symbol" w:hAnsi="Symbol" w:hint="default"/>
        <w:u w:val="none"/>
      </w:rPr>
    </w:lvl>
    <w:lvl w:ilvl="5">
      <w:start w:val="1"/>
      <w:numFmt w:val="decimal"/>
      <w:lvlText w:val="%1.%2.%3.%4.○.%6."/>
      <w:lvlJc w:val="right"/>
      <w:pPr>
        <w:ind w:left="4320" w:hanging="360"/>
      </w:pPr>
      <w:rPr>
        <w:u w:val="none"/>
      </w:rPr>
    </w:lvl>
    <w:lvl w:ilvl="6">
      <w:start w:val="1"/>
      <w:numFmt w:val="decimal"/>
      <w:lvlText w:val="%1.%2.%3.%4.○.%6.%7."/>
      <w:lvlJc w:val="right"/>
      <w:pPr>
        <w:ind w:left="5040" w:hanging="360"/>
      </w:pPr>
      <w:rPr>
        <w:u w:val="none"/>
      </w:rPr>
    </w:lvl>
    <w:lvl w:ilvl="7">
      <w:start w:val="1"/>
      <w:numFmt w:val="decimal"/>
      <w:lvlText w:val="%1.%2.%3.%4.○.%6.%7.%8."/>
      <w:lvlJc w:val="right"/>
      <w:pPr>
        <w:ind w:left="5760" w:hanging="360"/>
      </w:pPr>
      <w:rPr>
        <w:u w:val="none"/>
      </w:rPr>
    </w:lvl>
    <w:lvl w:ilvl="8">
      <w:start w:val="1"/>
      <w:numFmt w:val="decimal"/>
      <w:lvlText w:val="%1.%2.%3.%4.○.%6.%7.%8.%9."/>
      <w:lvlJc w:val="right"/>
      <w:pPr>
        <w:ind w:left="6480" w:hanging="360"/>
      </w:pPr>
      <w:rPr>
        <w:u w:val="none"/>
      </w:rPr>
    </w:lvl>
  </w:abstractNum>
  <w:abstractNum w:abstractNumId="12" w15:restartNumberingAfterBreak="0">
    <w:nsid w:val="7F1F2A81"/>
    <w:multiLevelType w:val="multilevel"/>
    <w:tmpl w:val="BEEA940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
  </w:num>
  <w:num w:numId="3">
    <w:abstractNumId w:val="1"/>
  </w:num>
  <w:num w:numId="4">
    <w:abstractNumId w:val="10"/>
  </w:num>
  <w:num w:numId="5">
    <w:abstractNumId w:val="8"/>
  </w:num>
  <w:num w:numId="6">
    <w:abstractNumId w:val="5"/>
  </w:num>
  <w:num w:numId="7">
    <w:abstractNumId w:val="11"/>
  </w:num>
  <w:num w:numId="8">
    <w:abstractNumId w:val="6"/>
  </w:num>
  <w:num w:numId="9">
    <w:abstractNumId w:val="3"/>
  </w:num>
  <w:num w:numId="10">
    <w:abstractNumId w:val="7"/>
  </w:num>
  <w:num w:numId="11">
    <w:abstractNumId w:val="0"/>
  </w:num>
  <w:num w:numId="12">
    <w:abstractNumId w:val="9"/>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as">
    <w15:presenceInfo w15:providerId="None" w15:userId="Lu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C"/>
    <w:rsid w:val="000179F0"/>
    <w:rsid w:val="00077041"/>
    <w:rsid w:val="002C034F"/>
    <w:rsid w:val="00313E8B"/>
    <w:rsid w:val="00355372"/>
    <w:rsid w:val="00372223"/>
    <w:rsid w:val="0049330C"/>
    <w:rsid w:val="005A0551"/>
    <w:rsid w:val="00624148"/>
    <w:rsid w:val="00736AC5"/>
    <w:rsid w:val="008E3BC5"/>
    <w:rsid w:val="009370EA"/>
    <w:rsid w:val="009C194D"/>
    <w:rsid w:val="009E5FB3"/>
    <w:rsid w:val="00B30716"/>
    <w:rsid w:val="00C90649"/>
    <w:rsid w:val="00D95E72"/>
    <w:rsid w:val="00DB38AB"/>
    <w:rsid w:val="00E725A7"/>
    <w:rsid w:val="00F6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31EC"/>
  <w15:chartTrackingRefBased/>
  <w15:docId w15:val="{33C9FE73-F708-4AE5-A1D3-594F2977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0A5C"/>
    <w:pPr>
      <w:tabs>
        <w:tab w:val="right" w:pos="9360"/>
      </w:tabs>
      <w:spacing w:before="60" w:after="0" w:line="240" w:lineRule="auto"/>
      <w:ind w:left="1440"/>
    </w:pPr>
    <w:rPr>
      <w:rFonts w:ascii="Arial" w:eastAsia="Arial" w:hAnsi="Arial" w:cs="Arial"/>
      <w:sz w:val="24"/>
      <w:szCs w:val="24"/>
      <w:highlight w:val="white"/>
      <w:lang w:val="en"/>
    </w:rPr>
  </w:style>
  <w:style w:type="paragraph" w:styleId="Heading1">
    <w:name w:val="heading 1"/>
    <w:basedOn w:val="Normal"/>
    <w:next w:val="Normal"/>
    <w:link w:val="Heading1Char"/>
    <w:rsid w:val="00F60A5C"/>
    <w:pPr>
      <w:keepNext/>
      <w:keepLines/>
      <w:spacing w:before="120" w:after="400"/>
      <w:ind w:left="714" w:hanging="357"/>
      <w:jc w:val="center"/>
      <w:outlineLvl w:val="0"/>
    </w:pPr>
    <w:rPr>
      <w:sz w:val="40"/>
      <w:szCs w:val="40"/>
      <w:lang w:val="lt-LT"/>
    </w:rPr>
  </w:style>
  <w:style w:type="paragraph" w:styleId="Heading2">
    <w:name w:val="heading 2"/>
    <w:basedOn w:val="Normal"/>
    <w:next w:val="Normal"/>
    <w:link w:val="Heading2Char"/>
    <w:rsid w:val="00F60A5C"/>
    <w:pPr>
      <w:keepNext/>
      <w:keepLines/>
      <w:spacing w:before="200"/>
      <w:ind w:left="360" w:hanging="360"/>
      <w:jc w:val="center"/>
      <w:outlineLvl w:val="1"/>
    </w:pPr>
    <w:rPr>
      <w:sz w:val="32"/>
      <w:szCs w:val="32"/>
      <w:lang w:val="lt-LT"/>
    </w:rPr>
  </w:style>
  <w:style w:type="paragraph" w:styleId="Heading3">
    <w:name w:val="heading 3"/>
    <w:basedOn w:val="Normal"/>
    <w:next w:val="Normal"/>
    <w:link w:val="Heading3Char"/>
    <w:rsid w:val="00F60A5C"/>
    <w:pPr>
      <w:keepNext/>
      <w:keepLines/>
      <w:spacing w:before="100"/>
      <w:ind w:left="720" w:hanging="360"/>
      <w:outlineLvl w:val="2"/>
    </w:pPr>
    <w:rPr>
      <w:sz w:val="28"/>
      <w:szCs w:val="28"/>
    </w:rPr>
  </w:style>
  <w:style w:type="paragraph" w:styleId="Heading4">
    <w:name w:val="heading 4"/>
    <w:basedOn w:val="Normal"/>
    <w:next w:val="Normal"/>
    <w:link w:val="Heading4Char"/>
    <w:rsid w:val="00F60A5C"/>
    <w:pPr>
      <w:keepNext/>
      <w:keepLines/>
      <w:spacing w:before="280" w:after="80"/>
      <w:ind w:left="1080" w:hanging="360"/>
      <w:outlineLvl w:val="3"/>
    </w:pPr>
  </w:style>
  <w:style w:type="paragraph" w:styleId="Heading5">
    <w:name w:val="heading 5"/>
    <w:basedOn w:val="Normal"/>
    <w:next w:val="Normal"/>
    <w:link w:val="Heading5Char"/>
    <w:rsid w:val="00F60A5C"/>
    <w:pPr>
      <w:keepNext/>
      <w:keepLines/>
      <w:spacing w:before="240" w:after="80"/>
      <w:outlineLvl w:val="4"/>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link w:val="answerChar"/>
    <w:rsid w:val="00736AC5"/>
    <w:rPr>
      <w:color w:val="000000" w:themeColor="text1"/>
      <w:u w:val="single" w:color="000000" w:themeColor="text1"/>
      <w:lang w:val="en-US"/>
      <w14:textFill>
        <w14:solidFill>
          <w14:schemeClr w14:val="tx1">
            <w14:alpha w14:val="100000"/>
          </w14:schemeClr>
        </w14:solidFill>
      </w14:textFill>
    </w:rPr>
  </w:style>
  <w:style w:type="character" w:customStyle="1" w:styleId="answerChar">
    <w:name w:val="answer Char"/>
    <w:basedOn w:val="DefaultParagraphFont"/>
    <w:link w:val="answer"/>
    <w:rsid w:val="00736AC5"/>
    <w:rPr>
      <w:color w:val="000000" w:themeColor="text1"/>
      <w:u w:val="single" w:color="000000" w:themeColor="text1"/>
      <w14:textFill>
        <w14:solidFill>
          <w14:schemeClr w14:val="tx1">
            <w14:alpha w14:val="100000"/>
          </w14:schemeClr>
        </w14:solidFill>
      </w14:textFill>
    </w:rPr>
  </w:style>
  <w:style w:type="paragraph" w:customStyle="1" w:styleId="ENGLISH">
    <w:name w:val="ENGLISH"/>
    <w:basedOn w:val="Normal"/>
    <w:qFormat/>
    <w:rsid w:val="00736AC5"/>
    <w:rPr>
      <w:lang w:val="en-US"/>
    </w:rPr>
  </w:style>
  <w:style w:type="paragraph" w:customStyle="1" w:styleId="Svarbiinformacija">
    <w:name w:val="Svarbi informacija"/>
    <w:basedOn w:val="Normal"/>
    <w:link w:val="SvarbiinformacijaChar"/>
    <w:qFormat/>
    <w:rsid w:val="009E5FB3"/>
    <w:pPr>
      <w:ind w:right="56"/>
    </w:pPr>
    <w:rPr>
      <w:sz w:val="32"/>
      <w:szCs w:val="32"/>
      <w:lang w:val="en-US"/>
    </w:rPr>
  </w:style>
  <w:style w:type="character" w:customStyle="1" w:styleId="SvarbiinformacijaChar">
    <w:name w:val="Svarbi informacija Char"/>
    <w:basedOn w:val="DefaultParagraphFont"/>
    <w:link w:val="Svarbiinformacija"/>
    <w:rsid w:val="009E5FB3"/>
    <w:rPr>
      <w:sz w:val="32"/>
      <w:szCs w:val="32"/>
    </w:rPr>
  </w:style>
  <w:style w:type="character" w:customStyle="1" w:styleId="Information">
    <w:name w:val="Information"/>
    <w:basedOn w:val="DefaultParagraphFont"/>
    <w:uiPriority w:val="1"/>
    <w:rsid w:val="009E5FB3"/>
    <w:rPr>
      <w:rFonts w:asciiTheme="minorHAnsi" w:hAnsiTheme="minorHAnsi"/>
      <w:caps w:val="0"/>
      <w:smallCaps/>
      <w:color w:val="1F4E79" w:themeColor="accent1" w:themeShade="80"/>
      <w:sz w:val="32"/>
      <w:szCs w:val="32"/>
      <w:lang w:val="en-US"/>
    </w:rPr>
  </w:style>
  <w:style w:type="character" w:customStyle="1" w:styleId="Heading1Char">
    <w:name w:val="Heading 1 Char"/>
    <w:basedOn w:val="DefaultParagraphFont"/>
    <w:link w:val="Heading1"/>
    <w:rsid w:val="00F60A5C"/>
    <w:rPr>
      <w:rFonts w:ascii="Arial" w:eastAsia="Arial" w:hAnsi="Arial" w:cs="Arial"/>
      <w:sz w:val="40"/>
      <w:szCs w:val="40"/>
      <w:highlight w:val="white"/>
      <w:lang w:val="lt-LT"/>
    </w:rPr>
  </w:style>
  <w:style w:type="character" w:customStyle="1" w:styleId="Heading2Char">
    <w:name w:val="Heading 2 Char"/>
    <w:basedOn w:val="DefaultParagraphFont"/>
    <w:link w:val="Heading2"/>
    <w:rsid w:val="00F60A5C"/>
    <w:rPr>
      <w:rFonts w:ascii="Arial" w:eastAsia="Arial" w:hAnsi="Arial" w:cs="Arial"/>
      <w:sz w:val="32"/>
      <w:szCs w:val="32"/>
      <w:highlight w:val="white"/>
      <w:lang w:val="lt-LT"/>
    </w:rPr>
  </w:style>
  <w:style w:type="character" w:customStyle="1" w:styleId="Heading3Char">
    <w:name w:val="Heading 3 Char"/>
    <w:basedOn w:val="DefaultParagraphFont"/>
    <w:link w:val="Heading3"/>
    <w:rsid w:val="00F60A5C"/>
    <w:rPr>
      <w:rFonts w:ascii="Arial" w:eastAsia="Arial" w:hAnsi="Arial" w:cs="Arial"/>
      <w:sz w:val="28"/>
      <w:szCs w:val="28"/>
      <w:highlight w:val="white"/>
      <w:lang w:val="en"/>
    </w:rPr>
  </w:style>
  <w:style w:type="character" w:customStyle="1" w:styleId="Heading4Char">
    <w:name w:val="Heading 4 Char"/>
    <w:basedOn w:val="DefaultParagraphFont"/>
    <w:link w:val="Heading4"/>
    <w:rsid w:val="00F60A5C"/>
    <w:rPr>
      <w:rFonts w:ascii="Arial" w:eastAsia="Arial" w:hAnsi="Arial" w:cs="Arial"/>
      <w:sz w:val="24"/>
      <w:szCs w:val="24"/>
      <w:highlight w:val="white"/>
      <w:lang w:val="en"/>
    </w:rPr>
  </w:style>
  <w:style w:type="character" w:customStyle="1" w:styleId="Heading5Char">
    <w:name w:val="Heading 5 Char"/>
    <w:basedOn w:val="DefaultParagraphFont"/>
    <w:link w:val="Heading5"/>
    <w:rsid w:val="00F60A5C"/>
    <w:rPr>
      <w:rFonts w:ascii="Arial" w:eastAsia="Arial" w:hAnsi="Arial" w:cs="Arial"/>
      <w:highlight w:val="white"/>
      <w:lang w:val="en"/>
    </w:rPr>
  </w:style>
  <w:style w:type="paragraph" w:styleId="Title">
    <w:name w:val="Title"/>
    <w:basedOn w:val="Normal"/>
    <w:next w:val="Normal"/>
    <w:link w:val="TitleChar"/>
    <w:rsid w:val="00F60A5C"/>
    <w:pPr>
      <w:keepNext/>
      <w:keepLines/>
      <w:spacing w:before="0" w:after="60"/>
    </w:pPr>
    <w:rPr>
      <w:sz w:val="52"/>
      <w:szCs w:val="52"/>
    </w:rPr>
  </w:style>
  <w:style w:type="character" w:customStyle="1" w:styleId="TitleChar">
    <w:name w:val="Title Char"/>
    <w:basedOn w:val="DefaultParagraphFont"/>
    <w:link w:val="Title"/>
    <w:rsid w:val="00F60A5C"/>
    <w:rPr>
      <w:rFonts w:ascii="Arial" w:eastAsia="Arial" w:hAnsi="Arial" w:cs="Arial"/>
      <w:sz w:val="52"/>
      <w:szCs w:val="52"/>
      <w:highlight w:val="white"/>
      <w:lang w:val="en"/>
    </w:rPr>
  </w:style>
  <w:style w:type="paragraph" w:styleId="Subtitle">
    <w:name w:val="Subtitle"/>
    <w:basedOn w:val="Normal"/>
    <w:next w:val="Normal"/>
    <w:link w:val="SubtitleChar"/>
    <w:rsid w:val="00F60A5C"/>
    <w:pPr>
      <w:keepNext/>
      <w:keepLines/>
      <w:spacing w:before="0" w:after="320"/>
    </w:pPr>
    <w:rPr>
      <w:color w:val="666666"/>
      <w:sz w:val="30"/>
      <w:szCs w:val="30"/>
    </w:rPr>
  </w:style>
  <w:style w:type="character" w:customStyle="1" w:styleId="SubtitleChar">
    <w:name w:val="Subtitle Char"/>
    <w:basedOn w:val="DefaultParagraphFont"/>
    <w:link w:val="Subtitle"/>
    <w:rsid w:val="00F60A5C"/>
    <w:rPr>
      <w:rFonts w:ascii="Arial" w:eastAsia="Arial" w:hAnsi="Arial" w:cs="Arial"/>
      <w:color w:val="666666"/>
      <w:sz w:val="30"/>
      <w:szCs w:val="30"/>
      <w:highlight w:val="white"/>
      <w:lang w:val="en"/>
    </w:rPr>
  </w:style>
  <w:style w:type="paragraph" w:styleId="BalloonText">
    <w:name w:val="Balloon Text"/>
    <w:basedOn w:val="Normal"/>
    <w:link w:val="BalloonTextChar"/>
    <w:uiPriority w:val="99"/>
    <w:semiHidden/>
    <w:unhideWhenUsed/>
    <w:rsid w:val="00F60A5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A5C"/>
    <w:rPr>
      <w:rFonts w:ascii="Segoe UI" w:eastAsia="Arial" w:hAnsi="Segoe UI" w:cs="Segoe UI"/>
      <w:sz w:val="18"/>
      <w:szCs w:val="18"/>
      <w:highlight w:val="white"/>
      <w:lang w:val="en"/>
    </w:rPr>
  </w:style>
  <w:style w:type="character" w:customStyle="1" w:styleId="Text">
    <w:name w:val="Text"/>
    <w:basedOn w:val="DefaultParagraphFont"/>
    <w:uiPriority w:val="1"/>
    <w:qFormat/>
    <w:rsid w:val="008E3BC5"/>
    <w:rPr>
      <w:highlight w:val="none"/>
      <w:lang w:val="lt-LT"/>
    </w:rPr>
  </w:style>
  <w:style w:type="paragraph" w:styleId="TOCHeading">
    <w:name w:val="TOC Heading"/>
    <w:basedOn w:val="Heading1"/>
    <w:next w:val="Normal"/>
    <w:uiPriority w:val="39"/>
    <w:unhideWhenUsed/>
    <w:qFormat/>
    <w:rsid w:val="00DB38AB"/>
    <w:pPr>
      <w:tabs>
        <w:tab w:val="clear" w:pos="9360"/>
      </w:tabs>
      <w:spacing w:before="240" w:after="0" w:line="259" w:lineRule="auto"/>
      <w:ind w:left="0" w:firstLine="0"/>
      <w:jc w:val="left"/>
      <w:outlineLvl w:val="9"/>
    </w:pPr>
    <w:rPr>
      <w:rFonts w:asciiTheme="majorHAnsi" w:eastAsiaTheme="majorEastAsia" w:hAnsiTheme="majorHAnsi" w:cstheme="majorBidi"/>
      <w:color w:val="2E74B5" w:themeColor="accent1" w:themeShade="BF"/>
      <w:sz w:val="32"/>
      <w:szCs w:val="32"/>
      <w:highlight w:val="none"/>
      <w:lang w:val="en-US"/>
    </w:rPr>
  </w:style>
  <w:style w:type="paragraph" w:styleId="TOC1">
    <w:name w:val="toc 1"/>
    <w:basedOn w:val="Normal"/>
    <w:next w:val="Normal"/>
    <w:autoRedefine/>
    <w:uiPriority w:val="39"/>
    <w:unhideWhenUsed/>
    <w:rsid w:val="00DB38AB"/>
    <w:pPr>
      <w:tabs>
        <w:tab w:val="clear" w:pos="9360"/>
      </w:tabs>
      <w:spacing w:after="100"/>
      <w:ind w:left="0"/>
    </w:pPr>
  </w:style>
  <w:style w:type="paragraph" w:styleId="TOC2">
    <w:name w:val="toc 2"/>
    <w:basedOn w:val="Normal"/>
    <w:next w:val="Normal"/>
    <w:autoRedefine/>
    <w:uiPriority w:val="39"/>
    <w:unhideWhenUsed/>
    <w:rsid w:val="00DB38AB"/>
    <w:pPr>
      <w:tabs>
        <w:tab w:val="clear" w:pos="9360"/>
      </w:tabs>
      <w:spacing w:after="100"/>
      <w:ind w:left="240"/>
    </w:pPr>
  </w:style>
  <w:style w:type="paragraph" w:styleId="TOC3">
    <w:name w:val="toc 3"/>
    <w:basedOn w:val="Normal"/>
    <w:next w:val="Normal"/>
    <w:autoRedefine/>
    <w:uiPriority w:val="39"/>
    <w:unhideWhenUsed/>
    <w:rsid w:val="00DB38AB"/>
    <w:pPr>
      <w:tabs>
        <w:tab w:val="clear" w:pos="9360"/>
      </w:tabs>
      <w:spacing w:after="100"/>
      <w:ind w:left="480"/>
    </w:pPr>
  </w:style>
  <w:style w:type="character" w:styleId="Hyperlink">
    <w:name w:val="Hyperlink"/>
    <w:basedOn w:val="DefaultParagraphFont"/>
    <w:uiPriority w:val="99"/>
    <w:unhideWhenUsed/>
    <w:rsid w:val="00DB38AB"/>
    <w:rPr>
      <w:color w:val="0563C1" w:themeColor="hyperlink"/>
      <w:u w:val="single"/>
    </w:rPr>
  </w:style>
  <w:style w:type="character" w:styleId="CommentReference">
    <w:name w:val="annotation reference"/>
    <w:basedOn w:val="DefaultParagraphFont"/>
    <w:uiPriority w:val="99"/>
    <w:semiHidden/>
    <w:unhideWhenUsed/>
    <w:rsid w:val="009370EA"/>
    <w:rPr>
      <w:sz w:val="16"/>
      <w:szCs w:val="16"/>
    </w:rPr>
  </w:style>
  <w:style w:type="paragraph" w:styleId="CommentText">
    <w:name w:val="annotation text"/>
    <w:basedOn w:val="Normal"/>
    <w:link w:val="CommentTextChar"/>
    <w:uiPriority w:val="99"/>
    <w:semiHidden/>
    <w:unhideWhenUsed/>
    <w:rsid w:val="009370EA"/>
    <w:rPr>
      <w:sz w:val="20"/>
      <w:szCs w:val="20"/>
    </w:rPr>
  </w:style>
  <w:style w:type="character" w:customStyle="1" w:styleId="CommentTextChar">
    <w:name w:val="Comment Text Char"/>
    <w:basedOn w:val="DefaultParagraphFont"/>
    <w:link w:val="CommentText"/>
    <w:uiPriority w:val="99"/>
    <w:semiHidden/>
    <w:rsid w:val="009370EA"/>
    <w:rPr>
      <w:rFonts w:ascii="Arial" w:eastAsia="Arial" w:hAnsi="Arial" w:cs="Arial"/>
      <w:sz w:val="20"/>
      <w:szCs w:val="20"/>
      <w:highlight w:val="white"/>
      <w:lang w:val="en"/>
    </w:rPr>
  </w:style>
  <w:style w:type="paragraph" w:styleId="CommentSubject">
    <w:name w:val="annotation subject"/>
    <w:basedOn w:val="CommentText"/>
    <w:next w:val="CommentText"/>
    <w:link w:val="CommentSubjectChar"/>
    <w:uiPriority w:val="99"/>
    <w:semiHidden/>
    <w:unhideWhenUsed/>
    <w:rsid w:val="009370EA"/>
    <w:rPr>
      <w:b/>
      <w:bCs/>
    </w:rPr>
  </w:style>
  <w:style w:type="character" w:customStyle="1" w:styleId="CommentSubjectChar">
    <w:name w:val="Comment Subject Char"/>
    <w:basedOn w:val="CommentTextChar"/>
    <w:link w:val="CommentSubject"/>
    <w:uiPriority w:val="99"/>
    <w:semiHidden/>
    <w:rsid w:val="009370EA"/>
    <w:rPr>
      <w:rFonts w:ascii="Arial" w:eastAsia="Arial" w:hAnsi="Arial" w:cs="Arial"/>
      <w:b/>
      <w:bCs/>
      <w:sz w:val="20"/>
      <w:szCs w:val="20"/>
      <w:highlight w:val="white"/>
      <w:lang w:val="en"/>
    </w:rPr>
  </w:style>
  <w:style w:type="paragraph" w:styleId="ListParagraph">
    <w:name w:val="List Paragraph"/>
    <w:basedOn w:val="Normal"/>
    <w:uiPriority w:val="34"/>
    <w:qFormat/>
    <w:rsid w:val="00D9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nus.ac.id/repository/docs/ajar/RPL-7th_ed_software_engineering_a_practitioners_approach_by_roger_s._pressman_.pdf"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BF028-F34E-42D1-A4A8-2C376C8C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Vilius Minkevicius</cp:lastModifiedBy>
  <cp:revision>10</cp:revision>
  <cp:lastPrinted>2020-12-30T16:15:00Z</cp:lastPrinted>
  <dcterms:created xsi:type="dcterms:W3CDTF">2018-11-08T05:04:00Z</dcterms:created>
  <dcterms:modified xsi:type="dcterms:W3CDTF">2020-12-30T16:38:00Z</dcterms:modified>
</cp:coreProperties>
</file>